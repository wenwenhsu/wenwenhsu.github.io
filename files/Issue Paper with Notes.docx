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95138" w14:textId="77777777" w:rsidR="004428CE" w:rsidRDefault="004428CE" w:rsidP="004428CE">
      <w:pPr>
        <w:spacing w:after="0" w:line="240" w:lineRule="auto"/>
      </w:pPr>
      <w:r>
        <w:t>Wen Wen Hsu</w:t>
      </w:r>
    </w:p>
    <w:p w14:paraId="7BFDA689" w14:textId="77777777" w:rsidR="004428CE" w:rsidRDefault="004428CE" w:rsidP="004428CE">
      <w:pPr>
        <w:spacing w:after="0" w:line="240" w:lineRule="auto"/>
      </w:pPr>
      <w:r>
        <w:t>IS 434</w:t>
      </w:r>
    </w:p>
    <w:p w14:paraId="4CEAC3C4" w14:textId="77777777" w:rsidR="004428CE" w:rsidRDefault="004428CE" w:rsidP="004428CE">
      <w:pPr>
        <w:spacing w:after="0" w:line="240" w:lineRule="auto"/>
      </w:pPr>
      <w:r>
        <w:t>Professor Caswell</w:t>
      </w:r>
    </w:p>
    <w:p w14:paraId="6565028E" w14:textId="63524069" w:rsidR="004428CE" w:rsidRDefault="004428CE" w:rsidP="004428CE">
      <w:pPr>
        <w:spacing w:after="0" w:line="240" w:lineRule="auto"/>
      </w:pPr>
      <w:r>
        <w:t>December 11, 2019</w:t>
      </w:r>
    </w:p>
    <w:p w14:paraId="657DD8D4" w14:textId="28EA75DB" w:rsidR="00626951" w:rsidRDefault="00626951" w:rsidP="004428CE">
      <w:pPr>
        <w:spacing w:after="0" w:line="240" w:lineRule="auto"/>
      </w:pPr>
    </w:p>
    <w:p w14:paraId="45B82CB3" w14:textId="77777777" w:rsidR="00137FF3" w:rsidRDefault="00137FF3" w:rsidP="004428CE">
      <w:pPr>
        <w:spacing w:after="0" w:line="240" w:lineRule="auto"/>
      </w:pPr>
    </w:p>
    <w:p w14:paraId="4226BDCC" w14:textId="77777777" w:rsidR="004428CE" w:rsidRDefault="004428CE" w:rsidP="004428CE">
      <w:pPr>
        <w:spacing w:after="0" w:line="240" w:lineRule="auto"/>
        <w:jc w:val="center"/>
        <w:rPr>
          <w:b/>
          <w:bCs/>
        </w:rPr>
      </w:pPr>
    </w:p>
    <w:p w14:paraId="6F1FDEF2" w14:textId="2C8D41EC" w:rsidR="004428CE" w:rsidRPr="00165919" w:rsidRDefault="004428CE" w:rsidP="004428CE">
      <w:pPr>
        <w:spacing w:after="0" w:line="240" w:lineRule="auto"/>
        <w:jc w:val="center"/>
        <w:rPr>
          <w:b/>
          <w:bCs/>
          <w:caps/>
        </w:rPr>
      </w:pPr>
      <w:r w:rsidRPr="00165919">
        <w:rPr>
          <w:b/>
          <w:bCs/>
          <w:caps/>
        </w:rPr>
        <w:t>Let Me Tell You a Story:</w:t>
      </w:r>
    </w:p>
    <w:p w14:paraId="2FED9EF6" w14:textId="77777777" w:rsidR="00165919" w:rsidRDefault="004428CE" w:rsidP="004428CE">
      <w:pPr>
        <w:spacing w:after="0" w:line="240" w:lineRule="auto"/>
        <w:jc w:val="center"/>
        <w:rPr>
          <w:b/>
          <w:bCs/>
          <w:caps/>
        </w:rPr>
      </w:pPr>
      <w:r w:rsidRPr="00165919">
        <w:rPr>
          <w:b/>
          <w:bCs/>
          <w:caps/>
        </w:rPr>
        <w:t xml:space="preserve">Bringing People into the Archives </w:t>
      </w:r>
    </w:p>
    <w:p w14:paraId="34B8D031" w14:textId="30FE897F" w:rsidR="004428CE" w:rsidRPr="00165919" w:rsidRDefault="004428CE" w:rsidP="004428CE">
      <w:pPr>
        <w:spacing w:after="0" w:line="240" w:lineRule="auto"/>
        <w:jc w:val="center"/>
        <w:rPr>
          <w:b/>
          <w:bCs/>
          <w:caps/>
        </w:rPr>
      </w:pPr>
      <w:r w:rsidRPr="00165919">
        <w:rPr>
          <w:b/>
          <w:bCs/>
          <w:caps/>
        </w:rPr>
        <w:t>Through Storytelling Events</w:t>
      </w:r>
    </w:p>
    <w:p w14:paraId="55F1A165" w14:textId="77777777" w:rsidR="00165919" w:rsidRDefault="00165919" w:rsidP="004428CE">
      <w:pPr>
        <w:spacing w:after="0" w:line="240" w:lineRule="auto"/>
        <w:jc w:val="center"/>
        <w:rPr>
          <w:b/>
          <w:bCs/>
        </w:rPr>
      </w:pPr>
    </w:p>
    <w:p w14:paraId="653A371D" w14:textId="05613758" w:rsidR="007F5519" w:rsidRDefault="007F5519" w:rsidP="004428CE">
      <w:pPr>
        <w:spacing w:after="0" w:line="240" w:lineRule="auto"/>
        <w:jc w:val="center"/>
        <w:rPr>
          <w:b/>
          <w:bCs/>
        </w:rPr>
      </w:pPr>
    </w:p>
    <w:p w14:paraId="45ED05A6" w14:textId="50B37204" w:rsidR="00165919" w:rsidRDefault="00C822BA" w:rsidP="00AE506F">
      <w:pPr>
        <w:spacing w:line="480" w:lineRule="auto"/>
      </w:pPr>
      <w:r>
        <w:rPr>
          <w:b/>
          <w:bCs/>
        </w:rPr>
        <w:tab/>
      </w:r>
      <w:r>
        <w:t xml:space="preserve">In </w:t>
      </w:r>
      <w:r w:rsidR="00C04225">
        <w:t xml:space="preserve">the </w:t>
      </w:r>
      <w:r w:rsidR="00B840DA">
        <w:t>winter of 2019,</w:t>
      </w:r>
      <w:r>
        <w:t xml:space="preserve"> I was enrolled in </w:t>
      </w:r>
      <w:r w:rsidR="00D822CD">
        <w:t xml:space="preserve">Information Studies 281, </w:t>
      </w:r>
      <w:r w:rsidR="00F64008">
        <w:t>“</w:t>
      </w:r>
      <w:r w:rsidR="00D822CD">
        <w:t>Research Methods for Graphics and Historical Illustration</w:t>
      </w:r>
      <w:r w:rsidR="00F64008">
        <w:t>,</w:t>
      </w:r>
      <w:bookmarkStart w:id="0" w:name="_GoBack"/>
      <w:bookmarkEnd w:id="0"/>
      <w:r w:rsidR="00F64008">
        <w:t>”</w:t>
      </w:r>
      <w:r>
        <w:t xml:space="preserve"> where I had the opportunity create a small exhibit. The focus of my </w:t>
      </w:r>
      <w:r w:rsidR="00DC3797">
        <w:t>presentation</w:t>
      </w:r>
      <w:r>
        <w:t xml:space="preserve"> was the photography featured in </w:t>
      </w:r>
      <w:r w:rsidRPr="002F13CE">
        <w:rPr>
          <w:i/>
          <w:iCs/>
        </w:rPr>
        <w:t>The Expression of the Emotions in Man and Animals</w:t>
      </w:r>
      <w:r>
        <w:t xml:space="preserve"> by Charles Darwin, specifically one image of a crying child </w:t>
      </w:r>
      <w:r w:rsidR="002F13CE">
        <w:t>meant to demonstrat</w:t>
      </w:r>
      <w:r w:rsidR="00DC3797">
        <w:t>e</w:t>
      </w:r>
      <w:r w:rsidR="002F13CE">
        <w:t xml:space="preserve"> </w:t>
      </w:r>
      <w:r w:rsidR="00BF5B70">
        <w:t>mental distress</w:t>
      </w:r>
      <w:r w:rsidR="00DC3797">
        <w:t xml:space="preserve">, which later became popularly known as </w:t>
      </w:r>
      <w:r w:rsidR="00BF5B70" w:rsidRPr="00BF5B70">
        <w:rPr>
          <w:i/>
          <w:iCs/>
        </w:rPr>
        <w:t>G</w:t>
      </w:r>
      <w:r w:rsidR="00DC3797" w:rsidRPr="00DC3797">
        <w:rPr>
          <w:i/>
          <w:iCs/>
        </w:rPr>
        <w:t>inx’s Baby</w:t>
      </w:r>
      <w:r>
        <w:t xml:space="preserve">. </w:t>
      </w:r>
      <w:r w:rsidR="002F13CE">
        <w:t xml:space="preserve">During the course of the class, I learned about the fascinating life of the artist who created and photographed the illustration, his letters to Darwin, the challenges surrounding </w:t>
      </w:r>
      <w:r w:rsidR="00BF5B70">
        <w:t>its</w:t>
      </w:r>
      <w:r w:rsidR="002F13CE">
        <w:t xml:space="preserve"> creation, and the tremendous reception the picture received</w:t>
      </w:r>
      <w:r w:rsidR="00DC3797">
        <w:t>.</w:t>
      </w:r>
      <w:r w:rsidR="00165919">
        <w:t xml:space="preserve"> </w:t>
      </w:r>
    </w:p>
    <w:p w14:paraId="4652CD1E" w14:textId="38607E92" w:rsidR="001F6D5D" w:rsidRDefault="00DC3797" w:rsidP="00AE506F">
      <w:pPr>
        <w:spacing w:line="480" w:lineRule="auto"/>
        <w:ind w:firstLine="720"/>
      </w:pPr>
      <w:r>
        <w:t>It was</w:t>
      </w:r>
      <w:r w:rsidR="003D65BE">
        <w:t xml:space="preserve"> shockingly</w:t>
      </w:r>
      <w:r>
        <w:t xml:space="preserve"> serendipitous when</w:t>
      </w:r>
      <w:r w:rsidR="003D65BE">
        <w:t>,</w:t>
      </w:r>
      <w:r>
        <w:t xml:space="preserve"> the day before my final paper was due, I saw a banner waving from a streetlamp announcing a show of the photographer’s work at the Getty Center. I had to go. I made my way to the museum that afternoon and went directly to the exhibition. </w:t>
      </w:r>
      <w:r w:rsidR="0059010A">
        <w:t>I</w:t>
      </w:r>
      <w:r>
        <w:t xml:space="preserve"> enjoy</w:t>
      </w:r>
      <w:r w:rsidR="0059010A">
        <w:t>ed</w:t>
      </w:r>
      <w:r>
        <w:t xml:space="preserve"> </w:t>
      </w:r>
      <w:r w:rsidR="00BF5B70">
        <w:t xml:space="preserve">so </w:t>
      </w:r>
      <w:r>
        <w:t xml:space="preserve">many of the photographs that I had seen in my research, </w:t>
      </w:r>
      <w:r w:rsidR="0059010A">
        <w:t>when</w:t>
      </w:r>
      <w:r>
        <w:t xml:space="preserve"> finally</w:t>
      </w:r>
      <w:r w:rsidR="0059010A">
        <w:t xml:space="preserve"> I </w:t>
      </w:r>
      <w:r>
        <w:t xml:space="preserve"> turned a dark corner to see </w:t>
      </w:r>
      <w:r w:rsidR="00BF5B70" w:rsidRPr="00BF5B70">
        <w:rPr>
          <w:i/>
          <w:iCs/>
        </w:rPr>
        <w:t>G</w:t>
      </w:r>
      <w:r w:rsidR="003D65BE" w:rsidRPr="003D65BE">
        <w:rPr>
          <w:i/>
          <w:iCs/>
        </w:rPr>
        <w:t>inx’s Baby</w:t>
      </w:r>
      <w:r w:rsidR="003D65BE">
        <w:t xml:space="preserve"> alone on a wall, spotlighted. </w:t>
      </w:r>
      <w:r w:rsidR="00D1217F">
        <w:t xml:space="preserve">After learning the stories surrounding this drawing, </w:t>
      </w:r>
      <w:r w:rsidR="00B840DA">
        <w:t>the impact of seeing the very piece that had been touched by the artist was overwhelming and</w:t>
      </w:r>
      <w:r w:rsidR="001F6D5D">
        <w:t xml:space="preserve"> </w:t>
      </w:r>
      <w:r w:rsidR="00BF5B70">
        <w:t>my eyes filled with tears</w:t>
      </w:r>
      <w:r w:rsidR="00D1217F">
        <w:t>.</w:t>
      </w:r>
    </w:p>
    <w:p w14:paraId="2C379FDC" w14:textId="63603909" w:rsidR="001F6D5D" w:rsidRDefault="00B96DF2" w:rsidP="00AE506F">
      <w:pPr>
        <w:spacing w:line="480" w:lineRule="auto"/>
        <w:ind w:firstLine="720"/>
      </w:pPr>
      <w:r>
        <w:t xml:space="preserve">In the seminal documentary series and book </w:t>
      </w:r>
      <w:r w:rsidRPr="00130A80">
        <w:rPr>
          <w:i/>
          <w:iCs/>
        </w:rPr>
        <w:t>The Power of Myth</w:t>
      </w:r>
      <w:r>
        <w:t>, Bill Moyers and Joseph Campbell speak of the very transcendental nature of mythic stories</w:t>
      </w:r>
      <w:r w:rsidR="00B15C46">
        <w:t xml:space="preserve"> explaining that they are</w:t>
      </w:r>
      <w:ins w:id="1" w:author="Microsoft Office User" w:date="2020-01-25T16:19:00Z">
        <w:r w:rsidR="00421D16">
          <w:t xml:space="preserve"> </w:t>
        </w:r>
      </w:ins>
      <w:r>
        <w:lastRenderedPageBreak/>
        <w:t>“experience[s] of life.”</w:t>
      </w:r>
      <w:r w:rsidRPr="00330519">
        <w:rPr>
          <w:rStyle w:val="FootnoteReference"/>
        </w:rPr>
        <w:footnoteReference w:id="2"/>
      </w:r>
      <w:r>
        <w:t xml:space="preserve"> </w:t>
      </w:r>
      <w:r w:rsidR="00B4429F">
        <w:t xml:space="preserve">And </w:t>
      </w:r>
      <w:r w:rsidR="001F61D4">
        <w:t>sharing</w:t>
      </w:r>
      <w:r w:rsidR="00B4429F">
        <w:t xml:space="preserve"> </w:t>
      </w:r>
      <w:r w:rsidR="0059010A">
        <w:t>these</w:t>
      </w:r>
      <w:r w:rsidR="00B15C46">
        <w:t xml:space="preserve"> </w:t>
      </w:r>
      <w:r w:rsidR="00B4429F">
        <w:t>s</w:t>
      </w:r>
      <w:r w:rsidR="0060790D">
        <w:t>tor</w:t>
      </w:r>
      <w:r w:rsidR="00B4429F">
        <w:t>ies</w:t>
      </w:r>
      <w:r w:rsidR="0060790D">
        <w:t xml:space="preserve"> is a </w:t>
      </w:r>
      <w:r w:rsidR="00B15C46">
        <w:t>fundamental</w:t>
      </w:r>
      <w:r w:rsidR="0060790D">
        <w:t xml:space="preserve"> human activity that transcends time and culture. Libraries have long recognized this </w:t>
      </w:r>
      <w:r w:rsidR="0059010A">
        <w:t xml:space="preserve">power </w:t>
      </w:r>
      <w:r w:rsidR="0060790D">
        <w:t xml:space="preserve">and, as </w:t>
      </w:r>
      <w:r w:rsidR="00551DD9">
        <w:t>institutions</w:t>
      </w:r>
      <w:r w:rsidR="0060790D">
        <w:t xml:space="preserve"> replete with published </w:t>
      </w:r>
      <w:r w:rsidR="001F61D4">
        <w:t>source material</w:t>
      </w:r>
      <w:r w:rsidR="0060790D">
        <w:t xml:space="preserve">, </w:t>
      </w:r>
      <w:r w:rsidR="00B95CC4">
        <w:t xml:space="preserve">they </w:t>
      </w:r>
      <w:r w:rsidR="0060790D">
        <w:t>have been succe</w:t>
      </w:r>
      <w:r w:rsidR="0060790D" w:rsidRPr="001F6D5D">
        <w:t xml:space="preserve">ssfully using storytelling programs </w:t>
      </w:r>
      <w:r w:rsidR="000D6E80" w:rsidRPr="001F6D5D">
        <w:t xml:space="preserve">for decades </w:t>
      </w:r>
      <w:r w:rsidR="0060790D" w:rsidRPr="001F6D5D">
        <w:t xml:space="preserve">to bring people in and benefit the public. But storytelling need not be limited to </w:t>
      </w:r>
      <w:commentRangeStart w:id="2"/>
      <w:r w:rsidR="0060790D" w:rsidRPr="001F6D5D">
        <w:t>libraries</w:t>
      </w:r>
      <w:commentRangeEnd w:id="2"/>
      <w:r w:rsidR="008D6D75">
        <w:rPr>
          <w:rStyle w:val="CommentReference"/>
        </w:rPr>
        <w:commentReference w:id="2"/>
      </w:r>
      <w:r w:rsidR="00551DD9" w:rsidRPr="001F6D5D">
        <w:t>!</w:t>
      </w:r>
      <w:r w:rsidR="0060790D" w:rsidRPr="001F6D5D">
        <w:t xml:space="preserve"> </w:t>
      </w:r>
      <w:r w:rsidR="00551DD9" w:rsidRPr="001F6D5D">
        <w:t>I</w:t>
      </w:r>
      <w:r w:rsidR="0060790D" w:rsidRPr="001F6D5D">
        <w:t xml:space="preserve">n </w:t>
      </w:r>
      <w:r w:rsidR="001F6D5D" w:rsidRPr="001F6D5D">
        <w:rPr>
          <w:rFonts w:cs="Times New Roman"/>
          <w:szCs w:val="24"/>
        </w:rPr>
        <w:t xml:space="preserve">an </w:t>
      </w:r>
      <w:r w:rsidR="0060790D" w:rsidRPr="001F6D5D">
        <w:rPr>
          <w:rFonts w:cs="Times New Roman"/>
          <w:szCs w:val="24"/>
        </w:rPr>
        <w:t xml:space="preserve">archive </w:t>
      </w:r>
      <w:r w:rsidR="001F6D5D" w:rsidRPr="001F6D5D">
        <w:rPr>
          <w:rFonts w:cs="Times New Roman"/>
          <w:szCs w:val="24"/>
        </w:rPr>
        <w:t>storytelling</w:t>
      </w:r>
      <w:r w:rsidR="0060790D" w:rsidRPr="001F6D5D">
        <w:rPr>
          <w:rFonts w:cs="Times New Roman"/>
          <w:szCs w:val="24"/>
        </w:rPr>
        <w:t xml:space="preserve"> could familiarize patrons with the repositories, encourage a sense of history, and enhance the impact of primary sources</w:t>
      </w:r>
      <w:r w:rsidR="0060790D" w:rsidRPr="001F6D5D">
        <w:t xml:space="preserve">. I propose </w:t>
      </w:r>
      <w:r w:rsidR="000D6E80" w:rsidRPr="001F6D5D">
        <w:t>that</w:t>
      </w:r>
      <w:r w:rsidR="008F4658" w:rsidRPr="001F6D5D">
        <w:t xml:space="preserve"> archives </w:t>
      </w:r>
      <w:r w:rsidR="000774F4" w:rsidRPr="001F6D5D">
        <w:t xml:space="preserve">should </w:t>
      </w:r>
      <w:r w:rsidR="001F6D5D" w:rsidRPr="001F6D5D">
        <w:t>reorient</w:t>
      </w:r>
      <w:r w:rsidR="000774F4" w:rsidRPr="001F6D5D">
        <w:t xml:space="preserve"> their practices toward serving the public and </w:t>
      </w:r>
      <w:r w:rsidR="00B4429F">
        <w:t>to use</w:t>
      </w:r>
      <w:r w:rsidR="000774F4" w:rsidRPr="001F6D5D">
        <w:t xml:space="preserve"> </w:t>
      </w:r>
      <w:r w:rsidR="0060790D" w:rsidRPr="001F6D5D">
        <w:t xml:space="preserve">storytelling </w:t>
      </w:r>
      <w:r w:rsidR="00B4429F">
        <w:t>events a</w:t>
      </w:r>
      <w:r w:rsidR="008F4658" w:rsidRPr="001F6D5D">
        <w:t>s</w:t>
      </w:r>
      <w:r w:rsidR="0060790D" w:rsidRPr="001F6D5D">
        <w:t xml:space="preserve"> an ideal </w:t>
      </w:r>
      <w:commentRangeStart w:id="3"/>
      <w:r w:rsidR="0060790D" w:rsidRPr="001F6D5D">
        <w:t>outreach</w:t>
      </w:r>
      <w:commentRangeEnd w:id="3"/>
      <w:r w:rsidR="00A55FF4">
        <w:rPr>
          <w:rStyle w:val="CommentReference"/>
        </w:rPr>
        <w:commentReference w:id="3"/>
      </w:r>
      <w:r w:rsidR="0060790D" w:rsidRPr="001F6D5D">
        <w:t xml:space="preserve"> method that </w:t>
      </w:r>
      <w:r w:rsidR="008F4658" w:rsidRPr="001F6D5D">
        <w:t xml:space="preserve">will bring great </w:t>
      </w:r>
      <w:r w:rsidR="0060790D" w:rsidRPr="001F6D5D">
        <w:t>benefit</w:t>
      </w:r>
      <w:r w:rsidR="008F4658" w:rsidRPr="001F6D5D">
        <w:t>s</w:t>
      </w:r>
      <w:r w:rsidR="00551DD9" w:rsidRPr="001F6D5D">
        <w:t xml:space="preserve"> </w:t>
      </w:r>
      <w:r w:rsidR="008F4658" w:rsidRPr="001F6D5D">
        <w:t>to</w:t>
      </w:r>
      <w:r w:rsidR="001F6D5D" w:rsidRPr="001F6D5D">
        <w:t xml:space="preserve"> archives and </w:t>
      </w:r>
      <w:r w:rsidR="000D6E80" w:rsidRPr="001F6D5D">
        <w:t>the</w:t>
      </w:r>
      <w:r w:rsidR="008F4658" w:rsidRPr="001F6D5D">
        <w:t>ir</w:t>
      </w:r>
      <w:r w:rsidR="000D6E80" w:rsidRPr="001F6D5D">
        <w:t xml:space="preserve"> users</w:t>
      </w:r>
      <w:r w:rsidR="008F4658" w:rsidRPr="001F6D5D">
        <w:t>.</w:t>
      </w:r>
    </w:p>
    <w:p w14:paraId="4EB9D324" w14:textId="75A29FDB" w:rsidR="001F6D5D" w:rsidRPr="00165919" w:rsidRDefault="001F6D5D" w:rsidP="00AE506F">
      <w:pPr>
        <w:spacing w:line="480" w:lineRule="auto"/>
        <w:jc w:val="center"/>
        <w:rPr>
          <w:b/>
          <w:bCs/>
        </w:rPr>
      </w:pPr>
      <w:r w:rsidRPr="00165919">
        <w:rPr>
          <w:b/>
          <w:bCs/>
        </w:rPr>
        <w:t>Telling Tales Then and Now</w:t>
      </w:r>
    </w:p>
    <w:p w14:paraId="1D4EA653" w14:textId="21E273BD" w:rsidR="00477BFD" w:rsidRDefault="00EF19F9" w:rsidP="00AE506F">
      <w:pPr>
        <w:spacing w:line="480" w:lineRule="auto"/>
        <w:ind w:firstLine="720"/>
      </w:pPr>
      <w:r>
        <w:t>We have been telling stories in one form or another</w:t>
      </w:r>
      <w:r w:rsidR="00E3724F">
        <w:t xml:space="preserve"> as far back as our existence. Cave paintings of bison interacting from the Upper Paleolithic period visually represent a tale from millennia ago. As long as people have been communicating with each other they have relayed narratives to explain creation, natural phenomena, and even the mundane. </w:t>
      </w:r>
      <w:r w:rsidR="00B15C46">
        <w:t>Myths are “stories of our search through the ages for truth, for meaning, for significance. We all need to tell our story and to understand our story.”</w:t>
      </w:r>
      <w:r w:rsidR="00ED07FA" w:rsidRPr="00330519">
        <w:rPr>
          <w:rStyle w:val="FootnoteReference"/>
        </w:rPr>
        <w:footnoteReference w:id="3"/>
      </w:r>
      <w:r w:rsidR="00ED07FA">
        <w:t xml:space="preserve"> </w:t>
      </w:r>
      <w:r w:rsidR="00E3724F">
        <w:t xml:space="preserve">The need to tell </w:t>
      </w:r>
      <w:r w:rsidR="00B15C46">
        <w:t>tales</w:t>
      </w:r>
      <w:r w:rsidR="00E3724F">
        <w:t xml:space="preserve"> and pass th</w:t>
      </w:r>
      <w:r w:rsidR="00B15C46">
        <w:t>em</w:t>
      </w:r>
      <w:r w:rsidR="00E3724F">
        <w:t xml:space="preserve"> along from generation to generation </w:t>
      </w:r>
      <w:r w:rsidR="009E04C6">
        <w:t>is a “human instinct</w:t>
      </w:r>
      <w:r w:rsidR="00B15C46">
        <w:t>,</w:t>
      </w:r>
      <w:r w:rsidR="009E04C6">
        <w:t>”</w:t>
      </w:r>
      <w:r w:rsidR="009E04C6" w:rsidRPr="00330519">
        <w:rPr>
          <w:rStyle w:val="FootnoteReference"/>
        </w:rPr>
        <w:footnoteReference w:id="4"/>
      </w:r>
      <w:r w:rsidR="00ED07FA">
        <w:t xml:space="preserve"> </w:t>
      </w:r>
      <w:r w:rsidR="00E3724F">
        <w:t>mak</w:t>
      </w:r>
      <w:r w:rsidR="00C015D4">
        <w:t>ing</w:t>
      </w:r>
      <w:r w:rsidR="00E3724F">
        <w:t xml:space="preserve"> storytelling one of our “primary defining characteristics as human beings</w:t>
      </w:r>
      <w:r w:rsidR="00ED07FA">
        <w:t>.</w:t>
      </w:r>
      <w:r w:rsidR="00E3724F">
        <w:t>”</w:t>
      </w:r>
      <w:r w:rsidR="00E3724F" w:rsidRPr="00330519">
        <w:rPr>
          <w:rStyle w:val="FootnoteReference"/>
        </w:rPr>
        <w:footnoteReference w:id="5"/>
      </w:r>
      <w:r w:rsidR="00E3724F">
        <w:t xml:space="preserve"> </w:t>
      </w:r>
    </w:p>
    <w:p w14:paraId="25ACBEDE" w14:textId="223F8F2C" w:rsidR="007700A4" w:rsidRDefault="00E3724F" w:rsidP="00AE506F">
      <w:pPr>
        <w:spacing w:line="480" w:lineRule="auto"/>
        <w:ind w:firstLine="720"/>
      </w:pPr>
      <w:r>
        <w:t xml:space="preserve">Libraries are a </w:t>
      </w:r>
      <w:r w:rsidR="008F5410">
        <w:t>natural environment where</w:t>
      </w:r>
      <w:r>
        <w:t xml:space="preserve"> </w:t>
      </w:r>
      <w:r w:rsidR="008F5410">
        <w:t xml:space="preserve">the tradition of telling stories </w:t>
      </w:r>
      <w:r w:rsidR="00095592">
        <w:t>has continued</w:t>
      </w:r>
      <w:r>
        <w:t xml:space="preserve">, especially for children. Not only are </w:t>
      </w:r>
      <w:r w:rsidR="009E04C6">
        <w:t>libraries</w:t>
      </w:r>
      <w:r>
        <w:t xml:space="preserve"> the primary public resource for physically accessing published stories, but education, public good, and service are part of the librarian’s </w:t>
      </w:r>
      <w:r>
        <w:lastRenderedPageBreak/>
        <w:t>core values.</w:t>
      </w:r>
      <w:r w:rsidRPr="00330519">
        <w:rPr>
          <w:rStyle w:val="FootnoteReference"/>
        </w:rPr>
        <w:footnoteReference w:id="6"/>
      </w:r>
      <w:r>
        <w:t xml:space="preserve"> They have utilized the universal appeal </w:t>
      </w:r>
      <w:r w:rsidR="0070174F">
        <w:t xml:space="preserve">and understandability </w:t>
      </w:r>
      <w:r>
        <w:t>of listening to stories</w:t>
      </w:r>
      <w:r w:rsidR="0070174F">
        <w:t xml:space="preserve"> to attract the public and provide a</w:t>
      </w:r>
      <w:r w:rsidR="008F5410">
        <w:t>n invaluable</w:t>
      </w:r>
      <w:r w:rsidR="0070174F">
        <w:t xml:space="preserve"> servic</w:t>
      </w:r>
      <w:r w:rsidR="008F5410">
        <w:t>e</w:t>
      </w:r>
      <w:r w:rsidR="0070174F">
        <w:t>.</w:t>
      </w:r>
      <w:r>
        <w:t xml:space="preserve"> Oral storytelling in American public libraries is over a century old. In the early 1900s, librarians recognized that listeners of all ages responded to oral stories and used it to connect school-age children to one another, to their culture</w:t>
      </w:r>
      <w:r w:rsidR="009E04C6">
        <w:t>,</w:t>
      </w:r>
      <w:r>
        <w:t xml:space="preserve"> the culture of others, and to literature and libraries.”</w:t>
      </w:r>
      <w:r w:rsidRPr="00330519">
        <w:rPr>
          <w:rStyle w:val="FootnoteReference"/>
        </w:rPr>
        <w:footnoteReference w:id="7"/>
      </w:r>
      <w:r>
        <w:t xml:space="preserve"> It was also used to facilitate the transition of newly immigrated childre</w:t>
      </w:r>
      <w:r w:rsidR="0059010A">
        <w:t>n</w:t>
      </w:r>
      <w:r>
        <w:t xml:space="preserve"> to their new country.</w:t>
      </w:r>
      <w:r w:rsidRPr="00330519">
        <w:rPr>
          <w:rStyle w:val="FootnoteReference"/>
        </w:rPr>
        <w:footnoteReference w:id="8"/>
      </w:r>
      <w:r>
        <w:t xml:space="preserve"> By 1927, there were storytelling programs in 79 percent of U.S. public libraries.</w:t>
      </w:r>
      <w:r w:rsidRPr="00330519">
        <w:rPr>
          <w:rStyle w:val="FootnoteReference"/>
        </w:rPr>
        <w:footnoteReference w:id="9"/>
      </w:r>
      <w:r>
        <w:t xml:space="preserve"> Libraries and librarians have continually recognized the tangible benefits of storytelling events, such as increasing literacy, promoting reading comprehension, improving writing skills, and inspiring positive attitudes toward instruction.</w:t>
      </w:r>
      <w:r w:rsidRPr="00330519">
        <w:rPr>
          <w:rStyle w:val="FootnoteReference"/>
        </w:rPr>
        <w:footnoteReference w:id="10"/>
      </w:r>
      <w:r>
        <w:t xml:space="preserve"> In the last two decades, libraries have </w:t>
      </w:r>
      <w:r w:rsidR="003C43CF">
        <w:t>expanded</w:t>
      </w:r>
      <w:r>
        <w:t xml:space="preserve"> their programs to educate parents and caregivers about early literacy</w:t>
      </w:r>
      <w:r w:rsidR="003C43CF">
        <w:t>,</w:t>
      </w:r>
      <w:r w:rsidRPr="00330519">
        <w:rPr>
          <w:rStyle w:val="FootnoteReference"/>
        </w:rPr>
        <w:footnoteReference w:id="11"/>
      </w:r>
      <w:r>
        <w:t xml:space="preserve"> </w:t>
      </w:r>
      <w:r w:rsidR="003C43CF">
        <w:t xml:space="preserve">target programming to </w:t>
      </w:r>
      <w:r>
        <w:t>support age appropriate development</w:t>
      </w:r>
      <w:r w:rsidR="003C43CF">
        <w:t>,</w:t>
      </w:r>
      <w:r w:rsidRPr="00330519">
        <w:rPr>
          <w:rStyle w:val="FootnoteReference"/>
        </w:rPr>
        <w:footnoteReference w:id="12"/>
      </w:r>
      <w:r w:rsidR="003C43CF">
        <w:t xml:space="preserve"> and create storytelling events aimed </w:t>
      </w:r>
      <w:r>
        <w:t>at infan</w:t>
      </w:r>
      <w:r w:rsidR="003C43CF">
        <w:t>ts</w:t>
      </w:r>
      <w:r>
        <w:t xml:space="preserve">. </w:t>
      </w:r>
    </w:p>
    <w:p w14:paraId="3E189A17" w14:textId="3799E32B" w:rsidR="00052ABD" w:rsidRPr="00165919" w:rsidRDefault="00137FF3" w:rsidP="00AE506F">
      <w:pPr>
        <w:spacing w:line="480" w:lineRule="auto"/>
        <w:jc w:val="center"/>
        <w:rPr>
          <w:b/>
          <w:bCs/>
        </w:rPr>
      </w:pPr>
      <w:r w:rsidRPr="00165919">
        <w:rPr>
          <w:b/>
          <w:bCs/>
        </w:rPr>
        <w:t>Proposed Program</w:t>
      </w:r>
    </w:p>
    <w:p w14:paraId="25F757B4" w14:textId="15DA4EE3" w:rsidR="0021074E" w:rsidRDefault="00280E73" w:rsidP="00AE506F">
      <w:pPr>
        <w:spacing w:line="480" w:lineRule="auto"/>
        <w:ind w:firstLine="720"/>
      </w:pPr>
      <w:r>
        <w:t>The art of sharing stories</w:t>
      </w:r>
      <w:r w:rsidR="00691FAC">
        <w:t xml:space="preserve"> in the US</w:t>
      </w:r>
      <w:r w:rsidR="00DB6E93">
        <w:t xml:space="preserve">, in its variant formats such as open mic events, broadcasts, podcasts, etc., </w:t>
      </w:r>
      <w:r w:rsidR="00691FAC">
        <w:t>ha</w:t>
      </w:r>
      <w:r w:rsidR="00DB6E93">
        <w:t>s</w:t>
      </w:r>
      <w:r w:rsidR="00691FAC">
        <w:t xml:space="preserve"> surged in popularity in the last twenty years</w:t>
      </w:r>
      <w:r w:rsidR="00DB6E93">
        <w:t>. The success of organizations such as The Moth</w:t>
      </w:r>
      <w:r w:rsidR="00DB6E93" w:rsidRPr="00330519">
        <w:rPr>
          <w:rStyle w:val="FootnoteReference"/>
        </w:rPr>
        <w:footnoteReference w:id="13"/>
      </w:r>
      <w:r w:rsidR="00DB6E93">
        <w:t xml:space="preserve"> and StoryCorps</w:t>
      </w:r>
      <w:r w:rsidR="00DB6E93" w:rsidRPr="00330519">
        <w:rPr>
          <w:rStyle w:val="FootnoteReference"/>
        </w:rPr>
        <w:footnoteReference w:id="14"/>
      </w:r>
      <w:r w:rsidR="00DB6E93">
        <w:t xml:space="preserve"> show that people </w:t>
      </w:r>
      <w:r w:rsidR="003C43CF">
        <w:t>want to connect</w:t>
      </w:r>
      <w:r w:rsidR="00DB6E93">
        <w:t xml:space="preserve"> through </w:t>
      </w:r>
      <w:r>
        <w:lastRenderedPageBreak/>
        <w:t>storytelling</w:t>
      </w:r>
      <w:r w:rsidR="00DB6E93">
        <w:t xml:space="preserve">. Archives can harness the power of this connection to not only bring the public into our </w:t>
      </w:r>
      <w:r w:rsidR="008B5744">
        <w:t>spaces but</w:t>
      </w:r>
      <w:r w:rsidR="00DB6E93">
        <w:t xml:space="preserve"> extend that connection to the materials in our repositories. </w:t>
      </w:r>
      <w:commentRangeStart w:id="4"/>
      <w:r w:rsidR="0021074E">
        <w:t xml:space="preserve">I propose </w:t>
      </w:r>
      <w:r w:rsidR="00DB6E93">
        <w:t>events</w:t>
      </w:r>
      <w:r w:rsidR="0021074E">
        <w:t xml:space="preserve"> </w:t>
      </w:r>
      <w:r w:rsidR="009E04C6">
        <w:t xml:space="preserve">held </w:t>
      </w:r>
      <w:r w:rsidR="0021074E">
        <w:t>in the archive</w:t>
      </w:r>
      <w:r w:rsidR="00DB6E93">
        <w:t xml:space="preserve"> </w:t>
      </w:r>
      <w:r w:rsidR="003C43CF">
        <w:t>where</w:t>
      </w:r>
      <w:r w:rsidR="00DB6E93">
        <w:t xml:space="preserve"> two to three </w:t>
      </w:r>
      <w:r w:rsidR="003C43CF">
        <w:t>chosen</w:t>
      </w:r>
      <w:r w:rsidR="00DB6E93">
        <w:t xml:space="preserve"> storytellers </w:t>
      </w:r>
      <w:r w:rsidR="004429D6">
        <w:t xml:space="preserve">tell </w:t>
      </w:r>
      <w:r w:rsidR="0021074E">
        <w:t xml:space="preserve">or read a tale to a small manageable audience, after which the guests are invited to examine and handle selected </w:t>
      </w:r>
      <w:r w:rsidR="004429D6">
        <w:t>archival materials</w:t>
      </w:r>
      <w:r w:rsidR="0021074E">
        <w:t xml:space="preserve"> that are</w:t>
      </w:r>
      <w:r w:rsidR="004429D6">
        <w:t xml:space="preserve"> relevant to th</w:t>
      </w:r>
      <w:r w:rsidR="0021074E">
        <w:t>ose</w:t>
      </w:r>
      <w:r w:rsidR="004429D6">
        <w:t xml:space="preserve"> </w:t>
      </w:r>
      <w:commentRangeStart w:id="5"/>
      <w:r w:rsidR="004429D6">
        <w:t>storie</w:t>
      </w:r>
      <w:r w:rsidR="0021074E">
        <w:t>s</w:t>
      </w:r>
      <w:commentRangeEnd w:id="4"/>
      <w:commentRangeEnd w:id="5"/>
      <w:r w:rsidR="00421D16">
        <w:rPr>
          <w:rStyle w:val="CommentReference"/>
        </w:rPr>
        <w:commentReference w:id="4"/>
      </w:r>
      <w:r w:rsidR="00C24DB3">
        <w:rPr>
          <w:rStyle w:val="CommentReference"/>
        </w:rPr>
        <w:commentReference w:id="5"/>
      </w:r>
      <w:r w:rsidR="0021074E">
        <w:t xml:space="preserve">. </w:t>
      </w:r>
    </w:p>
    <w:p w14:paraId="53941A4F" w14:textId="77777777" w:rsidR="0059010A" w:rsidRDefault="0021074E" w:rsidP="00AE506F">
      <w:pPr>
        <w:spacing w:line="480" w:lineRule="auto"/>
        <w:ind w:firstLine="720"/>
      </w:pPr>
      <w:r>
        <w:t>How is this different</w:t>
      </w:r>
      <w:r w:rsidR="009E04C6">
        <w:t xml:space="preserve"> </w:t>
      </w:r>
      <w:r w:rsidR="00280E73">
        <w:t>from</w:t>
      </w:r>
      <w:r>
        <w:t xml:space="preserve"> </w:t>
      </w:r>
      <w:r w:rsidR="009E04C6">
        <w:t>other</w:t>
      </w:r>
      <w:r>
        <w:t xml:space="preserve"> </w:t>
      </w:r>
      <w:r w:rsidR="00280E73">
        <w:t>works</w:t>
      </w:r>
      <w:r w:rsidR="00047C41">
        <w:t xml:space="preserve"> created </w:t>
      </w:r>
      <w:r w:rsidR="00280E73">
        <w:t>with archival items</w:t>
      </w:r>
      <w:r>
        <w:t xml:space="preserve">? </w:t>
      </w:r>
      <w:r w:rsidR="00280E73">
        <w:t xml:space="preserve">Collection </w:t>
      </w:r>
      <w:r w:rsidR="003C43CF">
        <w:t>objects</w:t>
      </w:r>
      <w:r w:rsidR="004429D6">
        <w:t xml:space="preserve"> are</w:t>
      </w:r>
      <w:r w:rsidR="009E04C6">
        <w:t xml:space="preserve"> already</w:t>
      </w:r>
      <w:r w:rsidR="004429D6">
        <w:t xml:space="preserve"> used to great effect in books, on television, and </w:t>
      </w:r>
      <w:r w:rsidR="003C43CF">
        <w:t xml:space="preserve">in </w:t>
      </w:r>
      <w:r w:rsidR="004429D6">
        <w:t>movies</w:t>
      </w:r>
      <w:r w:rsidR="00280E73">
        <w:t xml:space="preserve"> and m</w:t>
      </w:r>
      <w:r w:rsidR="004429D6">
        <w:t xml:space="preserve">useums </w:t>
      </w:r>
      <w:r w:rsidR="00280E73">
        <w:t xml:space="preserve">already </w:t>
      </w:r>
      <w:r w:rsidR="009E04C6">
        <w:t>spin</w:t>
      </w:r>
      <w:r w:rsidR="004429D6">
        <w:t xml:space="preserve"> </w:t>
      </w:r>
      <w:r w:rsidR="00047C41">
        <w:t>narrative</w:t>
      </w:r>
      <w:r w:rsidR="009E04C6">
        <w:t>s</w:t>
      </w:r>
      <w:r w:rsidR="004429D6">
        <w:t xml:space="preserve"> </w:t>
      </w:r>
      <w:r w:rsidR="009E04C6">
        <w:t>with their</w:t>
      </w:r>
      <w:r w:rsidR="004429D6">
        <w:t xml:space="preserve"> exhibition</w:t>
      </w:r>
      <w:r w:rsidR="009E04C6">
        <w:t>s</w:t>
      </w:r>
      <w:r w:rsidR="00280E73">
        <w:t xml:space="preserve">. But although </w:t>
      </w:r>
      <w:r w:rsidR="009E04C6">
        <w:t>t</w:t>
      </w:r>
      <w:r w:rsidR="00047C41">
        <w:t>he</w:t>
      </w:r>
      <w:r w:rsidR="004429D6">
        <w:t xml:space="preserve"> surrogates we encounter in the media are used to great effect </w:t>
      </w:r>
      <w:r>
        <w:t>and museums</w:t>
      </w:r>
      <w:r w:rsidR="00047C41">
        <w:t xml:space="preserve"> are the preeminent</w:t>
      </w:r>
      <w:r w:rsidR="00A84860">
        <w:t xml:space="preserve"> cultural service provider,</w:t>
      </w:r>
      <w:r w:rsidR="00047C41">
        <w:t xml:space="preserve"> </w:t>
      </w:r>
      <w:r w:rsidR="004429D6">
        <w:t xml:space="preserve">there would be a potency </w:t>
      </w:r>
      <w:r w:rsidR="00A84860">
        <w:t xml:space="preserve">to </w:t>
      </w:r>
      <w:r w:rsidR="00BC2984">
        <w:t>experiencing the</w:t>
      </w:r>
      <w:r w:rsidR="004429D6">
        <w:t xml:space="preserve"> actual artifacts after listening to live storytelling </w:t>
      </w:r>
      <w:r w:rsidR="00A84860">
        <w:t xml:space="preserve">that </w:t>
      </w:r>
      <w:r w:rsidR="004429D6">
        <w:t>would surpass th</w:t>
      </w:r>
      <w:r w:rsidR="00A84860">
        <w:t>ese other encounters.</w:t>
      </w:r>
      <w:r w:rsidR="00047C41">
        <w:t xml:space="preserve"> </w:t>
      </w:r>
      <w:r w:rsidR="008B5744">
        <w:t xml:space="preserve">I think back to my own reaction </w:t>
      </w:r>
      <w:r w:rsidR="00BC2984">
        <w:t>at</w:t>
      </w:r>
      <w:r w:rsidR="008B5744">
        <w:t xml:space="preserve"> seeing </w:t>
      </w:r>
      <w:r w:rsidR="008B5744" w:rsidRPr="00252E62">
        <w:rPr>
          <w:i/>
          <w:iCs/>
        </w:rPr>
        <w:t>Ginx’s Baby</w:t>
      </w:r>
      <w:r w:rsidR="008B5744">
        <w:t xml:space="preserve">. </w:t>
      </w:r>
    </w:p>
    <w:p w14:paraId="68697F9E" w14:textId="3FCC4BF0" w:rsidR="004429D6" w:rsidRDefault="002072A6" w:rsidP="00AE506F">
      <w:pPr>
        <w:spacing w:line="480" w:lineRule="auto"/>
        <w:ind w:firstLine="720"/>
      </w:pPr>
      <w:r>
        <w:t>Tales hold listeners spellbound as they “captivate their audience, whose emotions can be inextricably tied to those of the story’s characters. Such an immersion is a state psychologists call ‘narrative transport.’”</w:t>
      </w:r>
      <w:r w:rsidRPr="00330519">
        <w:rPr>
          <w:rStyle w:val="FootnoteReference"/>
        </w:rPr>
        <w:footnoteReference w:id="15"/>
      </w:r>
      <w:r>
        <w:t xml:space="preserve"> </w:t>
      </w:r>
      <w:r w:rsidR="00BC2984">
        <w:t>S</w:t>
      </w:r>
      <w:r w:rsidR="004209BD" w:rsidRPr="00D129E5">
        <w:t xml:space="preserve">tudies have </w:t>
      </w:r>
      <w:r w:rsidR="00280E73">
        <w:t>even demonstrated t</w:t>
      </w:r>
      <w:r w:rsidR="004209BD" w:rsidRPr="00D129E5">
        <w:t>hat</w:t>
      </w:r>
      <w:r w:rsidRPr="00D129E5">
        <w:t xml:space="preserve"> during communication exchanges,</w:t>
      </w:r>
      <w:r w:rsidR="004209BD" w:rsidRPr="00D129E5">
        <w:t xml:space="preserve"> </w:t>
      </w:r>
      <w:r w:rsidRPr="00D129E5">
        <w:t xml:space="preserve">the </w:t>
      </w:r>
      <w:r w:rsidR="004209BD" w:rsidRPr="00D129E5">
        <w:t>brain</w:t>
      </w:r>
      <w:r w:rsidRPr="00D129E5">
        <w:t xml:space="preserve">s of speakers and listeners can </w:t>
      </w:r>
      <w:r w:rsidR="00280E73">
        <w:t xml:space="preserve">actually mirror each other and </w:t>
      </w:r>
      <w:r w:rsidRPr="00D129E5">
        <w:t>exhibit coupled response</w:t>
      </w:r>
      <w:r w:rsidR="004209BD" w:rsidRPr="00D129E5">
        <w:t xml:space="preserve"> </w:t>
      </w:r>
      <w:r w:rsidRPr="00D129E5">
        <w:t xml:space="preserve">patterns in </w:t>
      </w:r>
      <w:r w:rsidR="00D129E5" w:rsidRPr="00D129E5">
        <w:t xml:space="preserve">functional magnetic resonance imaging (fMRI) </w:t>
      </w:r>
      <w:r w:rsidRPr="00D129E5">
        <w:t>scans</w:t>
      </w:r>
      <w:r w:rsidR="004209BD" w:rsidRPr="00D129E5">
        <w:t>.</w:t>
      </w:r>
      <w:r w:rsidRPr="00330519">
        <w:rPr>
          <w:rStyle w:val="FootnoteReference"/>
        </w:rPr>
        <w:footnoteReference w:id="16"/>
      </w:r>
      <w:r w:rsidR="0059010A">
        <w:t xml:space="preserve"> T</w:t>
      </w:r>
      <w:r w:rsidR="00A84860">
        <w:t>actile engagement with material objects</w:t>
      </w:r>
      <w:r w:rsidR="009E04C6">
        <w:t xml:space="preserve"> </w:t>
      </w:r>
      <w:r w:rsidR="00A84860">
        <w:t>lead</w:t>
      </w:r>
      <w:r w:rsidR="009E04C6">
        <w:t>s</w:t>
      </w:r>
      <w:r w:rsidR="00A84860">
        <w:t xml:space="preserve"> to new learning and meaning. “</w:t>
      </w:r>
      <w:r w:rsidR="004429D6" w:rsidRPr="00BE5C78">
        <w:t>The relation between artifact and person is therefore a chance to experience a transformation, a shift in consciousness.</w:t>
      </w:r>
      <w:r w:rsidR="004429D6">
        <w:t>”</w:t>
      </w:r>
      <w:r w:rsidR="004429D6" w:rsidRPr="00330519">
        <w:rPr>
          <w:rStyle w:val="FootnoteReference"/>
        </w:rPr>
        <w:footnoteReference w:id="17"/>
      </w:r>
      <w:r w:rsidR="004429D6">
        <w:t xml:space="preserve"> </w:t>
      </w:r>
      <w:r w:rsidR="00DF3095">
        <w:t>Interacting with</w:t>
      </w:r>
      <w:r w:rsidR="004209BD">
        <w:t xml:space="preserve"> archival records in this way would </w:t>
      </w:r>
      <w:r w:rsidR="00280E73">
        <w:t>synergize</w:t>
      </w:r>
      <w:r w:rsidR="004209BD">
        <w:t xml:space="preserve"> the</w:t>
      </w:r>
      <w:r w:rsidR="00BC2984">
        <w:t xml:space="preserve"> immersive </w:t>
      </w:r>
      <w:r w:rsidR="00BC2984">
        <w:lastRenderedPageBreak/>
        <w:t xml:space="preserve">effect of </w:t>
      </w:r>
      <w:r w:rsidR="004209BD">
        <w:t xml:space="preserve">listening to a story </w:t>
      </w:r>
      <w:r w:rsidR="00DF3095">
        <w:t>with</w:t>
      </w:r>
      <w:r w:rsidR="004209BD">
        <w:t xml:space="preserve"> the sensory </w:t>
      </w:r>
      <w:r w:rsidR="00536E52">
        <w:t>experience</w:t>
      </w:r>
      <w:r w:rsidR="004209BD">
        <w:t xml:space="preserve"> of handling the artifacts in a way that cannot be replicated in other media.  </w:t>
      </w:r>
    </w:p>
    <w:p w14:paraId="4CD942EB" w14:textId="74FDF296" w:rsidR="001E72E2" w:rsidRPr="00165919" w:rsidRDefault="00277847" w:rsidP="00AE506F">
      <w:pPr>
        <w:spacing w:line="480" w:lineRule="auto"/>
        <w:jc w:val="center"/>
        <w:rPr>
          <w:b/>
          <w:bCs/>
        </w:rPr>
      </w:pPr>
      <w:r w:rsidRPr="00165919">
        <w:rPr>
          <w:b/>
          <w:bCs/>
        </w:rPr>
        <w:t>Rec</w:t>
      </w:r>
      <w:r w:rsidR="00137FF3" w:rsidRPr="00165919">
        <w:rPr>
          <w:b/>
          <w:bCs/>
        </w:rPr>
        <w:t xml:space="preserve">alibrating Our </w:t>
      </w:r>
      <w:commentRangeStart w:id="6"/>
      <w:r w:rsidR="00137FF3" w:rsidRPr="00165919">
        <w:rPr>
          <w:b/>
          <w:bCs/>
        </w:rPr>
        <w:t>Focus</w:t>
      </w:r>
      <w:commentRangeEnd w:id="6"/>
      <w:r w:rsidR="00A676E0">
        <w:rPr>
          <w:rStyle w:val="CommentReference"/>
        </w:rPr>
        <w:commentReference w:id="6"/>
      </w:r>
    </w:p>
    <w:p w14:paraId="7A4F53AC" w14:textId="183FC91E" w:rsidR="00052ABD" w:rsidRDefault="001E72E2" w:rsidP="00AE506F">
      <w:pPr>
        <w:spacing w:line="480" w:lineRule="auto"/>
        <w:ind w:firstLine="720"/>
      </w:pPr>
      <w:r>
        <w:t xml:space="preserve">Storytelling is not completely foreign territory for archives. In the process of collecting, appraising, and describing records, archivists are themselves storytellers, crafting the narrative of </w:t>
      </w:r>
      <w:r w:rsidR="00A62F6D">
        <w:t>society</w:t>
      </w:r>
      <w:r>
        <w:t>. Archivists have convened to tell tales of their own experiences in the field</w:t>
      </w:r>
      <w:r w:rsidR="0059010A">
        <w:t>,</w:t>
      </w:r>
      <w:r w:rsidRPr="00330519">
        <w:rPr>
          <w:rStyle w:val="FootnoteReference"/>
        </w:rPr>
        <w:footnoteReference w:id="18"/>
      </w:r>
      <w:r>
        <w:t xml:space="preserve"> and Tanya Zanish-Belcher even invoked the term in her 2018 Society of American Archivists (SAA) presidential address.</w:t>
      </w:r>
      <w:r w:rsidRPr="00330519">
        <w:rPr>
          <w:rStyle w:val="FootnoteReference"/>
        </w:rPr>
        <w:footnoteReference w:id="19"/>
      </w:r>
      <w:r>
        <w:t xml:space="preserve"> </w:t>
      </w:r>
      <w:commentRangeStart w:id="7"/>
      <w:r>
        <w:t>However, storytelling continues to be an abstract concept developed to describe archival work rather than the tangible tool so successfully employed in libraries.</w:t>
      </w:r>
      <w:commentRangeEnd w:id="7"/>
      <w:r w:rsidR="00421D16">
        <w:rPr>
          <w:rStyle w:val="CommentReference"/>
        </w:rPr>
        <w:commentReference w:id="7"/>
      </w:r>
    </w:p>
    <w:p w14:paraId="420B11C2" w14:textId="0A146E90" w:rsidR="00387821" w:rsidRDefault="001E72E2" w:rsidP="00AE506F">
      <w:pPr>
        <w:spacing w:line="480" w:lineRule="auto"/>
        <w:ind w:firstLine="720"/>
      </w:pPr>
      <w:r>
        <w:t>This may be a matter of priorities.</w:t>
      </w:r>
      <w:r w:rsidR="00A62F6D">
        <w:t xml:space="preserve"> </w:t>
      </w:r>
      <w:r w:rsidR="0059010A">
        <w:t>A</w:t>
      </w:r>
      <w:r w:rsidR="004429D6">
        <w:t xml:space="preserve">rchives have simply not been as service oriented as other information institutions, such as libraries and museums. </w:t>
      </w:r>
      <w:r w:rsidR="00387821">
        <w:t xml:space="preserve">An SAA Task Force on Goals and Priorities described the </w:t>
      </w:r>
      <w:r w:rsidR="00A62F6D">
        <w:t>archival mission as one</w:t>
      </w:r>
      <w:r w:rsidR="00387821">
        <w:t xml:space="preserve"> “</w:t>
      </w:r>
      <w:r w:rsidR="00387821" w:rsidRPr="00C44BA6">
        <w:rPr>
          <w:rFonts w:cs="Times New Roman"/>
          <w:color w:val="222222"/>
          <w:shd w:val="clear" w:color="auto" w:fill="FFFFFF"/>
        </w:rPr>
        <w:t>to ensure the identification, preservation, and use of records of enduring value</w:t>
      </w:r>
      <w:r w:rsidR="00387821">
        <w:rPr>
          <w:rFonts w:cs="Times New Roman"/>
          <w:color w:val="222222"/>
          <w:shd w:val="clear" w:color="auto" w:fill="FFFFFF"/>
        </w:rPr>
        <w:t>.”</w:t>
      </w:r>
      <w:r w:rsidR="00387821" w:rsidRPr="00330519">
        <w:rPr>
          <w:rStyle w:val="FootnoteReference"/>
        </w:rPr>
        <w:footnoteReference w:id="20"/>
      </w:r>
      <w:r w:rsidR="00387821">
        <w:rPr>
          <w:rFonts w:cs="Times New Roman"/>
          <w:color w:val="222222"/>
          <w:shd w:val="clear" w:color="auto" w:fill="FFFFFF"/>
        </w:rPr>
        <w:t xml:space="preserve"> And while these functions are not </w:t>
      </w:r>
      <w:r w:rsidR="0059010A">
        <w:rPr>
          <w:rFonts w:cs="Times New Roman"/>
          <w:color w:val="222222"/>
          <w:shd w:val="clear" w:color="auto" w:fill="FFFFFF"/>
        </w:rPr>
        <w:t xml:space="preserve">implicitly </w:t>
      </w:r>
      <w:r w:rsidR="00387821">
        <w:rPr>
          <w:rFonts w:cs="Times New Roman"/>
          <w:color w:val="222222"/>
          <w:shd w:val="clear" w:color="auto" w:fill="FFFFFF"/>
        </w:rPr>
        <w:t xml:space="preserve">weighted, traditionally the focus of </w:t>
      </w:r>
      <w:r w:rsidR="00A62F6D">
        <w:rPr>
          <w:rFonts w:cs="Times New Roman"/>
          <w:color w:val="222222"/>
          <w:shd w:val="clear" w:color="auto" w:fill="FFFFFF"/>
        </w:rPr>
        <w:t>the profession</w:t>
      </w:r>
      <w:r w:rsidR="00387821">
        <w:rPr>
          <w:rFonts w:cs="Times New Roman"/>
          <w:color w:val="222222"/>
          <w:shd w:val="clear" w:color="auto" w:fill="FFFFFF"/>
        </w:rPr>
        <w:t xml:space="preserve"> has been on the processes associated with the former two. In his 1989 article “Redefining Archival Identity: Meeting User Needs in the Information Society,” Randall C. Jimerson points out that the same task force acknowledged that ensuring use has been the lowest priority.</w:t>
      </w:r>
      <w:r w:rsidR="00387821" w:rsidRPr="00330519">
        <w:rPr>
          <w:rStyle w:val="FootnoteReference"/>
        </w:rPr>
        <w:footnoteReference w:id="21"/>
      </w:r>
      <w:r w:rsidR="00387821">
        <w:rPr>
          <w:rFonts w:cs="Times New Roman"/>
          <w:color w:val="222222"/>
          <w:shd w:val="clear" w:color="auto" w:fill="FFFFFF"/>
        </w:rPr>
        <w:t xml:space="preserve"> </w:t>
      </w:r>
      <w:r w:rsidR="00387821">
        <w:t>As a profession we have had “love affairs”</w:t>
      </w:r>
      <w:r w:rsidR="00387821" w:rsidRPr="00330519">
        <w:rPr>
          <w:rStyle w:val="FootnoteReference"/>
        </w:rPr>
        <w:footnoteReference w:id="22"/>
      </w:r>
      <w:r w:rsidR="00447C71">
        <w:t xml:space="preserve"> </w:t>
      </w:r>
      <w:r w:rsidR="00387821">
        <w:t xml:space="preserve">with the rare </w:t>
      </w:r>
      <w:r w:rsidR="00387821">
        <w:lastRenderedPageBreak/>
        <w:t>materials in our possession and have developed extensive theories and practices surrounding the appraisal, arrangement, preservation, and description of them</w:t>
      </w:r>
      <w:r w:rsidR="0059010A">
        <w:t>, perhaps at the expense of our provision of access</w:t>
      </w:r>
      <w:r w:rsidR="00387821">
        <w:t xml:space="preserve">. </w:t>
      </w:r>
    </w:p>
    <w:p w14:paraId="3DB526BA" w14:textId="038F2523" w:rsidR="00387821" w:rsidRDefault="00387821" w:rsidP="00AE506F">
      <w:pPr>
        <w:spacing w:line="480" w:lineRule="auto"/>
        <w:ind w:firstLine="720"/>
      </w:pPr>
      <w:r>
        <w:t>However, in the last thirty years there has been a shift. In the 1980s many institutions began to analyze their users and the use of their holdings</w:t>
      </w:r>
      <w:r w:rsidRPr="00330519">
        <w:rPr>
          <w:rStyle w:val="FootnoteReference"/>
        </w:rPr>
        <w:footnoteReference w:id="23"/>
      </w:r>
      <w:r>
        <w:t xml:space="preserve"> and in 1986 Paul Conway published</w:t>
      </w:r>
      <w:r w:rsidR="00F0067E">
        <w:t xml:space="preserve"> a framework for studying archival users</w:t>
      </w:r>
      <w:r w:rsidRPr="00330519">
        <w:rPr>
          <w:rStyle w:val="FootnoteReference"/>
        </w:rPr>
        <w:footnoteReference w:id="24"/>
      </w:r>
      <w:r>
        <w:t xml:space="preserve"> that influenced subsequent literature</w:t>
      </w:r>
      <w:r w:rsidR="00AD792C">
        <w:t xml:space="preserve"> and debate</w:t>
      </w:r>
      <w:r>
        <w:t xml:space="preserve"> on the topic. </w:t>
      </w:r>
      <w:r w:rsidR="0051066D">
        <w:t xml:space="preserve">Beyond studies and surveys, it is important for the industry to take action and work to </w:t>
      </w:r>
      <w:r w:rsidR="004632D8">
        <w:t>entice users in</w:t>
      </w:r>
      <w:r w:rsidR="0051066D">
        <w:t>. “No matter how precious archivist</w:t>
      </w:r>
      <w:r w:rsidR="004632D8">
        <w:t>s</w:t>
      </w:r>
      <w:r w:rsidR="0051066D">
        <w:t xml:space="preserve"> believe their unique holdings to be, if no one were to ever use them they would be worthless. Value accrues out of use or the likelihood of use.”</w:t>
      </w:r>
      <w:r w:rsidR="0051066D" w:rsidRPr="00330519">
        <w:rPr>
          <w:rStyle w:val="FootnoteReference"/>
        </w:rPr>
        <w:footnoteReference w:id="25"/>
      </w:r>
      <w:r w:rsidR="0051066D">
        <w:t xml:space="preserve"> </w:t>
      </w:r>
      <w:r w:rsidR="00B14387">
        <w:t xml:space="preserve">Increasing the amount of archival effort expended on use may not just be a </w:t>
      </w:r>
      <w:r>
        <w:t xml:space="preserve">philosophical </w:t>
      </w:r>
      <w:r w:rsidR="00AD792C">
        <w:t>consideration</w:t>
      </w:r>
      <w:r>
        <w:t>, but</w:t>
      </w:r>
      <w:r w:rsidR="008F75FB">
        <w:t xml:space="preserve"> an imperative</w:t>
      </w:r>
      <w:r>
        <w:t>. Jimerson makes the case that a</w:t>
      </w:r>
      <w:r w:rsidR="008F75FB">
        <w:t xml:space="preserve">s a </w:t>
      </w:r>
      <w:r w:rsidR="00AB6805">
        <w:t>matter of</w:t>
      </w:r>
      <w:r w:rsidR="008F75FB">
        <w:t xml:space="preserve"> survival, a</w:t>
      </w:r>
      <w:r>
        <w:t xml:space="preserve">rchives </w:t>
      </w:r>
      <w:r w:rsidR="00B14387">
        <w:t xml:space="preserve">need to </w:t>
      </w:r>
      <w:r w:rsidR="008F75FB">
        <w:t xml:space="preserve">reorient </w:t>
      </w:r>
      <w:r>
        <w:t>themselves toward a more actively user-centric model “to avoid becoming irrelevant in the modern information society…”</w:t>
      </w:r>
      <w:r w:rsidRPr="00330519">
        <w:rPr>
          <w:rStyle w:val="FootnoteReference"/>
        </w:rPr>
        <w:footnoteReference w:id="26"/>
      </w:r>
      <w:r>
        <w:t xml:space="preserve"> </w:t>
      </w:r>
    </w:p>
    <w:p w14:paraId="4F5FD31B" w14:textId="7EC9549E" w:rsidR="00387821" w:rsidRDefault="005C4CFD" w:rsidP="00AE506F">
      <w:pPr>
        <w:spacing w:line="480" w:lineRule="auto"/>
        <w:ind w:firstLine="720"/>
      </w:pPr>
      <w:r>
        <w:t>There is no understating the value of promoting the archive. “Outreach (particularly to non-traditional users) needs to be recognized as important a function of an archival program as reference or processing</w:t>
      </w:r>
      <w:r w:rsidR="00462A4C">
        <w:t>.</w:t>
      </w:r>
      <w:r>
        <w:t>”</w:t>
      </w:r>
      <w:r w:rsidRPr="00330519">
        <w:rPr>
          <w:rStyle w:val="FootnoteReference"/>
        </w:rPr>
        <w:footnoteReference w:id="27"/>
      </w:r>
      <w:r w:rsidR="00462A4C">
        <w:t xml:space="preserve"> </w:t>
      </w:r>
      <w:r w:rsidR="00AB6805">
        <w:t>O</w:t>
      </w:r>
      <w:r w:rsidR="003C7D85">
        <w:t xml:space="preserve">utreach </w:t>
      </w:r>
      <w:r w:rsidR="00AB6805">
        <w:t xml:space="preserve">from the archive </w:t>
      </w:r>
      <w:r w:rsidR="003C7D85">
        <w:t xml:space="preserve">means extending </w:t>
      </w:r>
      <w:r>
        <w:t>beyond our immediate familiar</w:t>
      </w:r>
      <w:r w:rsidR="003B40C0">
        <w:t xml:space="preserve"> </w:t>
      </w:r>
      <w:r w:rsidR="003C7D85">
        <w:t>communi</w:t>
      </w:r>
      <w:r w:rsidR="003B40C0">
        <w:t>ty</w:t>
      </w:r>
      <w:r w:rsidR="003C7D85">
        <w:t xml:space="preserve"> to bring awareness of who we are and incite curiosity about what we have</w:t>
      </w:r>
      <w:r w:rsidR="003B40C0">
        <w:t xml:space="preserve">. </w:t>
      </w:r>
      <w:r>
        <w:t xml:space="preserve">Storytelling in the archive could accomplish this. Stories are a universally appealing art. </w:t>
      </w:r>
      <w:r w:rsidR="00317592">
        <w:t>By sharing them in the archives with</w:t>
      </w:r>
      <w:r w:rsidR="004632D8">
        <w:t xml:space="preserve"> illustrative</w:t>
      </w:r>
      <w:r w:rsidR="00317592">
        <w:t xml:space="preserve"> collection materials, both tellers and listeners alike </w:t>
      </w:r>
      <w:r w:rsidR="00317592">
        <w:lastRenderedPageBreak/>
        <w:t xml:space="preserve">will have </w:t>
      </w:r>
      <w:r>
        <w:t xml:space="preserve">an easy point </w:t>
      </w:r>
      <w:r w:rsidR="00317592">
        <w:t xml:space="preserve">of access </w:t>
      </w:r>
      <w:r w:rsidR="00D5729B">
        <w:t>to</w:t>
      </w:r>
      <w:r w:rsidR="00317592">
        <w:t xml:space="preserve"> </w:t>
      </w:r>
      <w:r>
        <w:t xml:space="preserve">the repository and </w:t>
      </w:r>
      <w:r w:rsidR="00D5729B">
        <w:t xml:space="preserve">connection to </w:t>
      </w:r>
      <w:r>
        <w:t xml:space="preserve">the collections within. </w:t>
      </w:r>
      <w:r w:rsidR="00317592">
        <w:t xml:space="preserve">It will give the non-academics and the non-researchers a reason to visit us and see what they have been missing. </w:t>
      </w:r>
    </w:p>
    <w:p w14:paraId="37F74747" w14:textId="16AEF421" w:rsidR="00052ABD" w:rsidRPr="00165919" w:rsidRDefault="00787663" w:rsidP="00AE506F">
      <w:pPr>
        <w:spacing w:line="480" w:lineRule="auto"/>
        <w:jc w:val="center"/>
        <w:rPr>
          <w:b/>
          <w:bCs/>
        </w:rPr>
      </w:pPr>
      <w:r w:rsidRPr="00165919">
        <w:rPr>
          <w:b/>
          <w:bCs/>
        </w:rPr>
        <w:t>Benefit to the Public: Context and Affect</w:t>
      </w:r>
    </w:p>
    <w:p w14:paraId="047194AC" w14:textId="17D1BAF3" w:rsidR="00A31D81" w:rsidRDefault="00890B0B" w:rsidP="00AE506F">
      <w:pPr>
        <w:spacing w:line="480" w:lineRule="auto"/>
        <w:ind w:firstLine="720"/>
      </w:pPr>
      <w:r w:rsidRPr="00503605">
        <w:t xml:space="preserve">Presenting stories in the archive imparts </w:t>
      </w:r>
      <w:r w:rsidR="00D72A94" w:rsidRPr="00503605">
        <w:t>two</w:t>
      </w:r>
      <w:r w:rsidR="00CB67B9" w:rsidRPr="00503605">
        <w:t xml:space="preserve"> benefits </w:t>
      </w:r>
      <w:r w:rsidR="00503605" w:rsidRPr="00503605">
        <w:t>to</w:t>
      </w:r>
      <w:r w:rsidR="00503605">
        <w:t xml:space="preserve"> users. The first is context. </w:t>
      </w:r>
      <w:r w:rsidR="007D1518">
        <w:t>If in describing materials</w:t>
      </w:r>
      <w:r w:rsidR="00063E42">
        <w:t>,</w:t>
      </w:r>
      <w:r w:rsidR="007D1518">
        <w:t xml:space="preserve"> archivist</w:t>
      </w:r>
      <w:r w:rsidR="00063E42">
        <w:t>s</w:t>
      </w:r>
      <w:r w:rsidR="007D1518">
        <w:t xml:space="preserve"> are “working with context, continually locating it, constructing it, figuring and refiguring it,”</w:t>
      </w:r>
      <w:r w:rsidR="007D1518" w:rsidRPr="00330519">
        <w:rPr>
          <w:rStyle w:val="FootnoteReference"/>
        </w:rPr>
        <w:footnoteReference w:id="28"/>
      </w:r>
      <w:r w:rsidR="007D1518">
        <w:t xml:space="preserve"> then by curating </w:t>
      </w:r>
      <w:r w:rsidR="00196D41">
        <w:t>the</w:t>
      </w:r>
      <w:r w:rsidR="007D1518">
        <w:t xml:space="preserve"> stories, storytellers, and </w:t>
      </w:r>
      <w:r w:rsidR="00A31D81">
        <w:t>artifacts</w:t>
      </w:r>
      <w:r w:rsidR="004632D8">
        <w:t xml:space="preserve"> for the event</w:t>
      </w:r>
      <w:r w:rsidR="00063E42">
        <w:t xml:space="preserve">, archivists </w:t>
      </w:r>
      <w:r w:rsidR="00196D41">
        <w:t>will be</w:t>
      </w:r>
      <w:r w:rsidR="004632D8">
        <w:t xml:space="preserve"> actively</w:t>
      </w:r>
      <w:r w:rsidR="00063E42">
        <w:t xml:space="preserve"> crafting context.</w:t>
      </w:r>
      <w:r w:rsidR="00CF26E0">
        <w:t xml:space="preserve"> We are creating </w:t>
      </w:r>
      <w:r w:rsidR="00503605">
        <w:t>a</w:t>
      </w:r>
      <w:r w:rsidR="00A31D81">
        <w:t xml:space="preserve"> way for our guests to </w:t>
      </w:r>
      <w:r w:rsidR="00503605">
        <w:t>understand</w:t>
      </w:r>
      <w:r w:rsidR="00A31D81">
        <w:t xml:space="preserve"> the documents </w:t>
      </w:r>
      <w:r w:rsidR="00CF26E0">
        <w:t xml:space="preserve">so that their experience in our spaces </w:t>
      </w:r>
      <w:r w:rsidR="00A31D81">
        <w:t>will b</w:t>
      </w:r>
      <w:r w:rsidR="00CF26E0">
        <w:t xml:space="preserve">e </w:t>
      </w:r>
      <w:r w:rsidR="00A31D81">
        <w:t>meaningful</w:t>
      </w:r>
      <w:r w:rsidR="00CF26E0">
        <w:t xml:space="preserve">. </w:t>
      </w:r>
    </w:p>
    <w:p w14:paraId="7359580F" w14:textId="188B36EC" w:rsidR="007749BA" w:rsidRDefault="00503605" w:rsidP="00AE506F">
      <w:pPr>
        <w:spacing w:line="480" w:lineRule="auto"/>
        <w:ind w:firstLine="720"/>
      </w:pPr>
      <w:r>
        <w:t xml:space="preserve">Factual narratives about specific artifacts </w:t>
      </w:r>
      <w:r w:rsidR="00196D41">
        <w:t xml:space="preserve">can </w:t>
      </w:r>
      <w:r>
        <w:t xml:space="preserve">paint context that captures the imagination in a way that mere didactic descriptions cannot. A fictional tale </w:t>
      </w:r>
      <w:r w:rsidR="00196D41">
        <w:t xml:space="preserve">can </w:t>
      </w:r>
      <w:r>
        <w:t xml:space="preserve">illustrate a way of thinking about the record that may not be evident or imagined before. </w:t>
      </w:r>
      <w:r w:rsidR="00196D41">
        <w:t>In storytelling programs</w:t>
      </w:r>
      <w:r w:rsidR="00A31D81">
        <w:t>, the archivist can bring to the fore aspects about the material</w:t>
      </w:r>
      <w:r w:rsidR="004632D8">
        <w:t>s</w:t>
      </w:r>
      <w:r w:rsidR="00A31D81">
        <w:t xml:space="preserve"> </w:t>
      </w:r>
      <w:r w:rsidR="00002A01">
        <w:t>that are not self-evident</w:t>
      </w:r>
      <w:r w:rsidR="004632D8">
        <w:t>,</w:t>
      </w:r>
      <w:r w:rsidR="00A31D81">
        <w:t xml:space="preserve"> and help the audience to consider </w:t>
      </w:r>
      <w:r w:rsidR="00FD3A50">
        <w:t>“</w:t>
      </w:r>
      <w:r w:rsidR="00A31D81">
        <w:t>t</w:t>
      </w:r>
      <w:r w:rsidR="00FD3A50" w:rsidRPr="00366862">
        <w:t>hat the stories of those who are conventionally called records creators, records managers, archivists, users and so on are (shifting, intermingling) parts of bigger stories understandable only in the ever-changing broader contexts of society.</w:t>
      </w:r>
      <w:r w:rsidR="00FD3A50">
        <w:t>”</w:t>
      </w:r>
      <w:r w:rsidR="0091495A" w:rsidRPr="00330519">
        <w:rPr>
          <w:rStyle w:val="FootnoteReference"/>
        </w:rPr>
        <w:footnoteReference w:id="29"/>
      </w:r>
      <w:r w:rsidR="00F06EEA">
        <w:t xml:space="preserve"> </w:t>
      </w:r>
      <w:r w:rsidR="00A31D81">
        <w:t>Through</w:t>
      </w:r>
      <w:r w:rsidR="00002A01">
        <w:t xml:space="preserve"> stories, we can </w:t>
      </w:r>
      <w:r w:rsidR="00A31D81">
        <w:t xml:space="preserve">offer potential </w:t>
      </w:r>
      <w:r w:rsidR="00002A01">
        <w:t xml:space="preserve">emotional context as well, such as </w:t>
      </w:r>
      <w:r w:rsidR="00A31D81">
        <w:t xml:space="preserve">the </w:t>
      </w:r>
      <w:r w:rsidR="00002A01">
        <w:t xml:space="preserve">possible desire, fear, </w:t>
      </w:r>
      <w:r w:rsidR="00196D41">
        <w:t xml:space="preserve">or </w:t>
      </w:r>
      <w:r w:rsidR="00002A01">
        <w:t xml:space="preserve">love </w:t>
      </w:r>
      <w:r w:rsidR="00196D41">
        <w:t>that are facets of the records</w:t>
      </w:r>
      <w:r w:rsidR="00002A01">
        <w:t xml:space="preserve">. </w:t>
      </w:r>
    </w:p>
    <w:p w14:paraId="1F20673F" w14:textId="49A61F43" w:rsidR="007749BA" w:rsidRDefault="007749BA" w:rsidP="00AE506F">
      <w:pPr>
        <w:spacing w:line="480" w:lineRule="auto"/>
      </w:pPr>
      <w:r>
        <w:tab/>
      </w:r>
      <w:r w:rsidR="00C6090E">
        <w:t>Manifesting</w:t>
      </w:r>
      <w:r>
        <w:t xml:space="preserve"> context with such intention might be an uncomfortable </w:t>
      </w:r>
      <w:r w:rsidR="0011503D">
        <w:t xml:space="preserve">position for the archivist. </w:t>
      </w:r>
      <w:r w:rsidR="00283DA3">
        <w:t xml:space="preserve">Story choice is a responsibility because it attaches a specific meaning to the artifacts </w:t>
      </w:r>
      <w:r w:rsidR="00283DA3">
        <w:lastRenderedPageBreak/>
        <w:t>for the audience. “For the form of narrativity – like all forms – is not merely a neutral container.”</w:t>
      </w:r>
      <w:r w:rsidR="00283DA3" w:rsidRPr="00330519">
        <w:rPr>
          <w:rStyle w:val="FootnoteReference"/>
        </w:rPr>
        <w:footnoteReference w:id="30"/>
      </w:r>
      <w:r w:rsidR="00283DA3">
        <w:t xml:space="preserve"> </w:t>
      </w:r>
      <w:r w:rsidR="0011503D">
        <w:t>Even in a time when</w:t>
      </w:r>
      <w:r w:rsidR="0011503D" w:rsidRPr="0011503D">
        <w:t xml:space="preserve"> </w:t>
      </w:r>
      <w:r w:rsidR="00C6090E">
        <w:t>many accept the</w:t>
      </w:r>
      <w:r w:rsidR="0011503D">
        <w:t xml:space="preserve"> postmodern </w:t>
      </w:r>
      <w:r w:rsidR="00C6090E">
        <w:t>understanding</w:t>
      </w:r>
      <w:r w:rsidR="0011503D">
        <w:t xml:space="preserve"> </w:t>
      </w:r>
      <w:r w:rsidR="00C6090E">
        <w:t xml:space="preserve">that </w:t>
      </w:r>
      <w:r w:rsidR="0011503D">
        <w:t>the archives</w:t>
      </w:r>
      <w:r w:rsidR="00C6090E">
        <w:t xml:space="preserve"> are</w:t>
      </w:r>
      <w:r w:rsidR="0011503D">
        <w:t xml:space="preserve"> </w:t>
      </w:r>
      <w:r w:rsidR="00C6090E">
        <w:t xml:space="preserve">not simply a neutral catch-all, but a </w:t>
      </w:r>
      <w:r w:rsidR="00567633">
        <w:t>locus</w:t>
      </w:r>
      <w:r w:rsidR="00C6090E">
        <w:t xml:space="preserve"> of intent and power, some </w:t>
      </w:r>
      <w:r w:rsidR="0011503D">
        <w:t>archiv</w:t>
      </w:r>
      <w:r w:rsidR="00C6090E">
        <w:t>ists</w:t>
      </w:r>
      <w:r w:rsidR="0011503D">
        <w:t xml:space="preserve"> may not want to </w:t>
      </w:r>
      <w:r w:rsidR="00C6090E">
        <w:t>conspicuously propose any</w:t>
      </w:r>
      <w:r w:rsidR="0011503D">
        <w:t xml:space="preserve"> </w:t>
      </w:r>
      <w:r w:rsidR="00C6090E">
        <w:t>particular perspective</w:t>
      </w:r>
      <w:r w:rsidR="0011503D">
        <w:t>.</w:t>
      </w:r>
      <w:r w:rsidR="00283DA3">
        <w:t xml:space="preserve"> </w:t>
      </w:r>
      <w:r w:rsidR="00C52D13">
        <w:t>But “archivists are, from the beginning and always, political players,”</w:t>
      </w:r>
      <w:r w:rsidR="00C52D13" w:rsidRPr="00330519">
        <w:rPr>
          <w:rStyle w:val="FootnoteReference"/>
        </w:rPr>
        <w:footnoteReference w:id="31"/>
      </w:r>
      <w:r w:rsidR="00C52D13">
        <w:t xml:space="preserve"> </w:t>
      </w:r>
      <w:r w:rsidR="002477E6">
        <w:t xml:space="preserve">and it is unavoidable that they inject values into </w:t>
      </w:r>
      <w:r w:rsidR="00741F56">
        <w:t>all</w:t>
      </w:r>
      <w:r w:rsidR="002477E6">
        <w:t xml:space="preserve"> their functions. If an archivist acknowledges this and undertakes storytelling as outreach, then they can view it as an opportunity to directly engage the public in dialogue. They can </w:t>
      </w:r>
      <w:r w:rsidR="00741F56">
        <w:t>choose stories with</w:t>
      </w:r>
      <w:r w:rsidR="002477E6">
        <w:t xml:space="preserve"> multiple viewpoints. They can highlight the underrepresented communities in their collections. They can select storytellers that have an unorthodox style. There is no limit to </w:t>
      </w:r>
      <w:r w:rsidR="00741F56">
        <w:t xml:space="preserve">potential programming. </w:t>
      </w:r>
      <w:r w:rsidR="00FD3A50">
        <w:t>“</w:t>
      </w:r>
      <w:r w:rsidR="00FD3A50" w:rsidRPr="007949C1">
        <w:t>Context, in principle, is infinite…</w:t>
      </w:r>
      <w:r w:rsidR="00FD3A50">
        <w:t>”</w:t>
      </w:r>
      <w:r w:rsidR="0091495A" w:rsidRPr="00330519">
        <w:rPr>
          <w:rStyle w:val="FootnoteReference"/>
        </w:rPr>
        <w:footnoteReference w:id="32"/>
      </w:r>
    </w:p>
    <w:p w14:paraId="7614903F" w14:textId="6AC83CE1" w:rsidR="00FD3A50" w:rsidRDefault="00442BFF" w:rsidP="00AE506F">
      <w:pPr>
        <w:spacing w:line="480" w:lineRule="auto"/>
      </w:pPr>
      <w:r>
        <w:tab/>
      </w:r>
      <w:r w:rsidR="009B7507">
        <w:t xml:space="preserve">The second benefit to the users is affective impact. </w:t>
      </w:r>
      <w:r w:rsidR="00C430B8">
        <w:t>Archives</w:t>
      </w:r>
      <w:r w:rsidR="00CF35C2">
        <w:t xml:space="preserve"> reputedly hold society’s </w:t>
      </w:r>
      <w:r w:rsidR="00C430B8">
        <w:t xml:space="preserve">truth and evidence. But, why can’t the archive also be publicly recognized as centers of emotion and imagination? Users do not just access and cite items in the collections, they interact, react, and experience the records. Bringing storytelling inside the archive will enhance this affective impact and bring it to a public that heretofore has not understood this aspect of archival </w:t>
      </w:r>
      <w:r w:rsidR="004632D8">
        <w:t>records</w:t>
      </w:r>
      <w:r w:rsidR="00C430B8">
        <w:t>.</w:t>
      </w:r>
    </w:p>
    <w:p w14:paraId="4854F9CF" w14:textId="1ED47808" w:rsidR="00C430B8" w:rsidRDefault="00C430B8" w:rsidP="00AE506F">
      <w:pPr>
        <w:spacing w:line="480" w:lineRule="auto"/>
        <w:ind w:firstLine="720"/>
      </w:pPr>
      <w:r>
        <w:t>While definitions can vary,</w:t>
      </w:r>
      <w:r w:rsidR="00CF35C2">
        <w:t xml:space="preserve"> affect</w:t>
      </w:r>
      <w:r>
        <w:t xml:space="preserve"> can be understood as the “visceral forces beneath, alongside, or generally </w:t>
      </w:r>
      <w:r w:rsidRPr="00616D24">
        <w:rPr>
          <w:i/>
          <w:iCs/>
        </w:rPr>
        <w:t>other than</w:t>
      </w:r>
      <w:r>
        <w:t xml:space="preserve"> conscious knowing, vital forces insisting beyond emotion-that can serve to drive us toward movement, toward thought and extension…”</w:t>
      </w:r>
      <w:r w:rsidR="00616D24" w:rsidRPr="00330519">
        <w:rPr>
          <w:rStyle w:val="FootnoteReference"/>
        </w:rPr>
        <w:footnoteReference w:id="33"/>
      </w:r>
      <w:r>
        <w:t xml:space="preserve"> </w:t>
      </w:r>
      <w:r w:rsidR="0091495A">
        <w:t xml:space="preserve">The archives are places of affect in that archival materials embody systems, events, and meanings that emerge </w:t>
      </w:r>
      <w:r w:rsidR="00C43181">
        <w:lastRenderedPageBreak/>
        <w:t xml:space="preserve">when in </w:t>
      </w:r>
      <w:r w:rsidR="0091495A">
        <w:t>relationship with</w:t>
      </w:r>
      <w:r w:rsidR="00C43181">
        <w:t xml:space="preserve"> the</w:t>
      </w:r>
      <w:r w:rsidR="0091495A">
        <w:t xml:space="preserve"> user</w:t>
      </w:r>
      <w:r w:rsidR="00C43181">
        <w:t>. “Through their materials, all archives produce affects and enable affective experiences for those who encounter them.”</w:t>
      </w:r>
      <w:r w:rsidR="00C43181" w:rsidRPr="00330519">
        <w:rPr>
          <w:rStyle w:val="FootnoteReference"/>
        </w:rPr>
        <w:footnoteReference w:id="34"/>
      </w:r>
      <w:r w:rsidR="0091495A">
        <w:t xml:space="preserve"> </w:t>
      </w:r>
    </w:p>
    <w:p w14:paraId="058DAB85" w14:textId="685FE702" w:rsidR="00CF35C2" w:rsidRDefault="00CF35C2" w:rsidP="00AE506F">
      <w:pPr>
        <w:spacing w:line="480" w:lineRule="auto"/>
        <w:ind w:firstLine="720"/>
      </w:pPr>
      <w:r>
        <w:t>This impact</w:t>
      </w:r>
      <w:r w:rsidR="00DE1AF4">
        <w:t xml:space="preserve"> will be</w:t>
      </w:r>
      <w:r>
        <w:t xml:space="preserve"> greater</w:t>
      </w:r>
      <w:r w:rsidR="00DE1AF4">
        <w:t xml:space="preserve"> when the archival records are paired with story</w:t>
      </w:r>
      <w:r>
        <w:t xml:space="preserve"> because “our affective response to a situation, real or fictional, is not a response to an isolated moment, but to the entire sequence of events in which that moment is located…”</w:t>
      </w:r>
      <w:r w:rsidRPr="00330519">
        <w:rPr>
          <w:rStyle w:val="FootnoteReference"/>
        </w:rPr>
        <w:footnoteReference w:id="35"/>
      </w:r>
      <w:r>
        <w:t xml:space="preserve"> </w:t>
      </w:r>
      <w:r w:rsidR="00293791">
        <w:t>When the archival items are</w:t>
      </w:r>
      <w:r>
        <w:t xml:space="preserve"> situat</w:t>
      </w:r>
      <w:r w:rsidR="00293791">
        <w:t xml:space="preserve">ed in the expansive world of the narrative, the listener has a greater investment in its meaning and </w:t>
      </w:r>
      <w:commentRangeStart w:id="8"/>
      <w:r w:rsidR="00293791">
        <w:t>consequence</w:t>
      </w:r>
      <w:commentRangeEnd w:id="8"/>
      <w:r w:rsidR="00E671B5">
        <w:rPr>
          <w:rStyle w:val="CommentReference"/>
        </w:rPr>
        <w:commentReference w:id="8"/>
      </w:r>
      <w:r w:rsidR="00293791">
        <w:t>.</w:t>
      </w:r>
      <w:r w:rsidR="00B96DF2" w:rsidRPr="00B96DF2">
        <w:t xml:space="preserve"> </w:t>
      </w:r>
    </w:p>
    <w:p w14:paraId="5600B471" w14:textId="65DD5F1B" w:rsidR="00CF35C2" w:rsidRDefault="00293791" w:rsidP="00AE506F">
      <w:pPr>
        <w:spacing w:line="480" w:lineRule="auto"/>
      </w:pPr>
      <w:r>
        <w:tab/>
        <w:t xml:space="preserve">This benefit </w:t>
      </w:r>
      <w:r w:rsidR="000D7945">
        <w:t>might be all the more significant if the repository is a community archive</w:t>
      </w:r>
      <w:r w:rsidR="002D62FB">
        <w:t>, an organization where communities “make shared, autonomous decisions about what holds enduring value, shape collective memory of their own pasts and control the means through which stories about their past are constructed.”</w:t>
      </w:r>
      <w:r w:rsidR="002D62FB" w:rsidRPr="00330519">
        <w:rPr>
          <w:rStyle w:val="FootnoteReference"/>
        </w:rPr>
        <w:footnoteReference w:id="36"/>
      </w:r>
      <w:r w:rsidR="002D62FB">
        <w:t xml:space="preserve"> </w:t>
      </w:r>
      <w:r w:rsidR="00642021">
        <w:t>These collections combat the symbolic annihilation</w:t>
      </w:r>
      <w:r w:rsidR="004632D8">
        <w:t xml:space="preserve"> of these marginalized groups</w:t>
      </w:r>
      <w:r w:rsidR="00642021">
        <w:t xml:space="preserve"> in traditional archives</w:t>
      </w:r>
      <w:r w:rsidR="004632D8">
        <w:t>.</w:t>
      </w:r>
      <w:r w:rsidR="00642021" w:rsidRPr="00330519">
        <w:rPr>
          <w:rStyle w:val="FootnoteReference"/>
        </w:rPr>
        <w:footnoteReference w:id="37"/>
      </w:r>
      <w:r w:rsidR="005469A1">
        <w:t xml:space="preserve"> </w:t>
      </w:r>
      <w:r w:rsidR="00330519" w:rsidRPr="00330519">
        <w:rPr>
          <w:highlight w:val="yellow"/>
        </w:rPr>
        <w:t>They also combat the self-imposed silences of particular communities where parents do not discuss traumatic events with children such as survivors of the holocaust</w:t>
      </w:r>
      <w:r w:rsidR="00330519">
        <w:rPr>
          <w:rStyle w:val="FootnoteReference"/>
          <w:highlight w:val="yellow"/>
        </w:rPr>
        <w:footnoteReference w:id="38"/>
      </w:r>
      <w:r w:rsidR="00330519" w:rsidRPr="00330519">
        <w:rPr>
          <w:highlight w:val="yellow"/>
        </w:rPr>
        <w:t xml:space="preserve"> or the refugee experience</w:t>
      </w:r>
      <w:r w:rsidR="00330519">
        <w:rPr>
          <w:rStyle w:val="FootnoteReference"/>
          <w:highlight w:val="yellow"/>
        </w:rPr>
        <w:footnoteReference w:id="39"/>
      </w:r>
      <w:r w:rsidR="00330519">
        <w:t xml:space="preserve">. </w:t>
      </w:r>
      <w:r w:rsidR="005A1AA3">
        <w:t xml:space="preserve">Storytelling events will be a platform for </w:t>
      </w:r>
      <w:r w:rsidR="005A1AA3">
        <w:lastRenderedPageBreak/>
        <w:t xml:space="preserve">further strengthening and deepening the representations of the community, while also providing a social opportunity for connection among </w:t>
      </w:r>
      <w:commentRangeStart w:id="9"/>
      <w:r w:rsidR="005A1AA3">
        <w:t>members</w:t>
      </w:r>
      <w:commentRangeEnd w:id="9"/>
      <w:r w:rsidR="00E671B5">
        <w:rPr>
          <w:rStyle w:val="CommentReference"/>
        </w:rPr>
        <w:commentReference w:id="9"/>
      </w:r>
      <w:r w:rsidR="005A1AA3">
        <w:t xml:space="preserve">. </w:t>
      </w:r>
    </w:p>
    <w:p w14:paraId="52518E78" w14:textId="00C90BF2" w:rsidR="00787663" w:rsidRPr="00165919" w:rsidRDefault="00787663" w:rsidP="00AE506F">
      <w:pPr>
        <w:spacing w:line="480" w:lineRule="auto"/>
        <w:jc w:val="center"/>
        <w:rPr>
          <w:b/>
          <w:bCs/>
        </w:rPr>
      </w:pPr>
      <w:r w:rsidRPr="00165919">
        <w:rPr>
          <w:b/>
          <w:bCs/>
        </w:rPr>
        <w:t>Benefits to School-Aged Children</w:t>
      </w:r>
    </w:p>
    <w:p w14:paraId="79CEE5DA" w14:textId="485C513C" w:rsidR="00F8695A" w:rsidRDefault="00F8695A" w:rsidP="00AE506F">
      <w:pPr>
        <w:spacing w:line="480" w:lineRule="auto"/>
        <w:ind w:firstLine="720"/>
      </w:pPr>
      <w:r>
        <w:t xml:space="preserve">The optimal audience for storytelling events is children and there are valuable benefits to telling them tales in the archive with collection artifacts. Programming for children that incorporates archival materials is not new. There are </w:t>
      </w:r>
      <w:r w:rsidR="00787663">
        <w:t>efforts to introduce the archives to school-age children as “[m]any federal, state, and local historical repositories have worked closely with schools for several years to introduce teachers and students to primary sources through repository tours, classroom presentations, publications, and other packaged materials.”</w:t>
      </w:r>
      <w:r w:rsidR="00787663" w:rsidRPr="00330519">
        <w:rPr>
          <w:rStyle w:val="FootnoteReference"/>
        </w:rPr>
        <w:footnoteReference w:id="40"/>
      </w:r>
      <w:r>
        <w:t xml:space="preserve"> However, combining the enchantment of stories with those efforts could create a more indelible imprint on the young potential users. </w:t>
      </w:r>
      <w:r w:rsidR="00BF5B11">
        <w:t>Subjects such as social science, history and government can be better illustrated, and therefore understood, through the records because although children are supplied with the content of their textbooks and lectures, “experience is what helps lead to education and gives meaning to abstract concepts.”</w:t>
      </w:r>
      <w:r w:rsidR="00BF5B11" w:rsidRPr="00330519">
        <w:rPr>
          <w:rStyle w:val="FootnoteReference"/>
        </w:rPr>
        <w:footnoteReference w:id="41"/>
      </w:r>
    </w:p>
    <w:p w14:paraId="3A266905" w14:textId="3669DA58" w:rsidR="0023091C" w:rsidRDefault="006E7A1D" w:rsidP="00AE506F">
      <w:pPr>
        <w:spacing w:line="480" w:lineRule="auto"/>
        <w:ind w:firstLine="720"/>
      </w:pPr>
      <w:r>
        <w:t xml:space="preserve">Additionally, inviting children into the archive to listen to tales and handle the records will add to their multimodal literacy. Just as a person can read text, they can also read an object. This is called </w:t>
      </w:r>
      <w:r w:rsidRPr="006E7A1D">
        <w:rPr>
          <w:i/>
          <w:iCs/>
        </w:rPr>
        <w:t>artifactual literacy</w:t>
      </w:r>
      <w:r w:rsidRPr="00330519">
        <w:rPr>
          <w:rStyle w:val="FootnoteReference"/>
        </w:rPr>
        <w:footnoteReference w:id="42"/>
      </w:r>
      <w:r>
        <w:t xml:space="preserve"> </w:t>
      </w:r>
      <w:r w:rsidR="00106701">
        <w:t>and encouraging children’s curiosity, analysis, and interpretation of the primary sources will meaningfully supplement their critical thinking skills.</w:t>
      </w:r>
      <w:r w:rsidR="0023091C">
        <w:t xml:space="preserve"> Pairing the objects with tales will leave a lasting impression on the</w:t>
      </w:r>
      <w:r w:rsidR="00787663">
        <w:t xml:space="preserve"> children that mere lecture </w:t>
      </w:r>
      <w:r w:rsidR="00787663">
        <w:lastRenderedPageBreak/>
        <w:t>does not.</w:t>
      </w:r>
      <w:r w:rsidR="0023091C">
        <w:t xml:space="preserve"> Most adults can still recall the moral lessons learned in folktales that they were told when they were young. </w:t>
      </w:r>
    </w:p>
    <w:p w14:paraId="550DF479" w14:textId="11F88E81" w:rsidR="00787663" w:rsidRDefault="005A748F" w:rsidP="00AE506F">
      <w:pPr>
        <w:spacing w:line="480" w:lineRule="auto"/>
        <w:ind w:firstLine="720"/>
      </w:pPr>
      <w:r>
        <w:t>Combining primary sources with n</w:t>
      </w:r>
      <w:r w:rsidR="0023091C">
        <w:t xml:space="preserve">arratives can also help children relate with the larger world </w:t>
      </w:r>
      <w:r w:rsidR="004632D8">
        <w:t>as</w:t>
      </w:r>
      <w:r w:rsidR="0023091C">
        <w:t xml:space="preserve"> storytelling is a common language that facilitates connection because they evoke</w:t>
      </w:r>
      <w:r w:rsidR="004632D8">
        <w:t>s</w:t>
      </w:r>
      <w:r w:rsidR="0023091C">
        <w:t xml:space="preserve"> empathy and recognition in the listeners</w:t>
      </w:r>
      <w:r w:rsidR="004632D8">
        <w:t>.</w:t>
      </w:r>
      <w:r w:rsidR="0023091C" w:rsidRPr="00330519">
        <w:rPr>
          <w:rStyle w:val="FootnoteReference"/>
        </w:rPr>
        <w:footnoteReference w:id="43"/>
      </w:r>
      <w:r w:rsidR="00602A50">
        <w:t xml:space="preserve"> </w:t>
      </w:r>
      <w:r w:rsidR="004632D8">
        <w:t>S</w:t>
      </w:r>
      <w:r>
        <w:t>haring</w:t>
      </w:r>
      <w:r w:rsidR="0023091C">
        <w:t xml:space="preserve"> objects</w:t>
      </w:r>
      <w:r w:rsidR="004632D8">
        <w:t xml:space="preserve"> with them</w:t>
      </w:r>
      <w:r w:rsidR="0023091C">
        <w:t xml:space="preserve"> </w:t>
      </w:r>
      <w:r>
        <w:t>from other times, places,</w:t>
      </w:r>
      <w:r w:rsidR="004632D8">
        <w:t xml:space="preserve"> </w:t>
      </w:r>
      <w:r>
        <w:t xml:space="preserve">and peoples </w:t>
      </w:r>
      <w:r w:rsidR="0023091C">
        <w:t xml:space="preserve">can concretized the </w:t>
      </w:r>
      <w:r>
        <w:t>concepts</w:t>
      </w:r>
      <w:r w:rsidR="0023091C">
        <w:t>.</w:t>
      </w:r>
      <w:r>
        <w:t xml:space="preserve"> If we can build this kind of programming as a standard into more curricula, even those of underserved communities, then perhaps the archives can more truly be </w:t>
      </w:r>
      <w:r w:rsidR="004632D8">
        <w:t xml:space="preserve">a </w:t>
      </w:r>
      <w:r>
        <w:t xml:space="preserve">place where all </w:t>
      </w:r>
      <w:r w:rsidR="004632D8">
        <w:t>feel</w:t>
      </w:r>
      <w:r>
        <w:t xml:space="preserve"> welcome. </w:t>
      </w:r>
    </w:p>
    <w:p w14:paraId="1328FE70" w14:textId="1DDFE9F6" w:rsidR="001E72E2" w:rsidRPr="00165919" w:rsidRDefault="001E72E2" w:rsidP="00AE506F">
      <w:pPr>
        <w:spacing w:line="480" w:lineRule="auto"/>
        <w:jc w:val="center"/>
        <w:rPr>
          <w:b/>
          <w:bCs/>
        </w:rPr>
      </w:pPr>
      <w:r w:rsidRPr="00165919">
        <w:rPr>
          <w:b/>
          <w:bCs/>
        </w:rPr>
        <w:t>Challenges</w:t>
      </w:r>
    </w:p>
    <w:p w14:paraId="440F4FF4" w14:textId="3CBB5BD9" w:rsidR="00BA5169" w:rsidRDefault="007F138D" w:rsidP="00AE506F">
      <w:pPr>
        <w:spacing w:line="480" w:lineRule="auto"/>
        <w:ind w:firstLine="720"/>
      </w:pPr>
      <w:r>
        <w:t>Generating events requires a lot of institutional effort.</w:t>
      </w:r>
      <w:r w:rsidRPr="007F138D">
        <w:t xml:space="preserve"> </w:t>
      </w:r>
      <w:r>
        <w:t>“There will be budgetary implications and staffing structures may need to reflect more flexible working patterns so that outreach staff can meet deadlines, liaise with external agencies or work across existing hierarchies in project groups. Outreach is no easy option.”</w:t>
      </w:r>
      <w:r w:rsidR="008E316D" w:rsidRPr="00330519">
        <w:rPr>
          <w:rStyle w:val="FootnoteReference"/>
        </w:rPr>
        <w:footnoteReference w:id="44"/>
      </w:r>
      <w:r>
        <w:t xml:space="preserve"> Storytelling events would be even more laborious than other more passive programs such as running a social media account or hosting an open house. In this case the repository is creating an experience. </w:t>
      </w:r>
      <w:r w:rsidR="001E72E2">
        <w:t xml:space="preserve">Archivists would have to select the stories, work with the storytellers, </w:t>
      </w:r>
      <w:r>
        <w:t xml:space="preserve">compose additional contexts for the audiences if the works are fictional, and </w:t>
      </w:r>
      <w:r w:rsidR="001E72E2">
        <w:t>select the</w:t>
      </w:r>
      <w:r>
        <w:t xml:space="preserve"> relevant collection</w:t>
      </w:r>
      <w:r w:rsidR="001E72E2">
        <w:t xml:space="preserve"> materials</w:t>
      </w:r>
      <w:r>
        <w:t>.</w:t>
      </w:r>
      <w:r w:rsidR="001E72E2">
        <w:t xml:space="preserve"> In effect, the archivist is </w:t>
      </w:r>
      <w:r>
        <w:t xml:space="preserve">staging, </w:t>
      </w:r>
      <w:r w:rsidR="001E72E2">
        <w:t>producing</w:t>
      </w:r>
      <w:r>
        <w:t>,</w:t>
      </w:r>
      <w:r w:rsidR="001E72E2">
        <w:t xml:space="preserve"> and directing th</w:t>
      </w:r>
      <w:r w:rsidR="00D82A45">
        <w:t>e</w:t>
      </w:r>
      <w:r w:rsidR="001E72E2">
        <w:t xml:space="preserve"> event</w:t>
      </w:r>
      <w:r>
        <w:t xml:space="preserve">. </w:t>
      </w:r>
    </w:p>
    <w:p w14:paraId="494CA7DB" w14:textId="6B679F2C" w:rsidR="001E72E2" w:rsidRDefault="00D82A45" w:rsidP="00AE506F">
      <w:pPr>
        <w:spacing w:line="480" w:lineRule="auto"/>
        <w:ind w:firstLine="720"/>
      </w:pPr>
      <w:r>
        <w:t xml:space="preserve">This planning is made none the easier given that archives are simply not organized this way. The principle of arrangement by provenance is fundamental to the archival profession. </w:t>
      </w:r>
      <w:r>
        <w:lastRenderedPageBreak/>
        <w:t>Many collections are not processed down to the item-level</w:t>
      </w:r>
      <w:r w:rsidR="00CD4908">
        <w:t xml:space="preserve"> and if they are, they are not structured for subject-based searching. Unless the archivist has an extensive comprehensive knowledge of the materials in their care, the storytelling event will either rely heavily on the popular and most commonly requested archival materials, or the archival staff will have to expend energy to seek out artifacts that are relevant to the works.</w:t>
      </w:r>
      <w:r w:rsidR="00842675">
        <w:t xml:space="preserve"> By extension, although storytelling events could draw in new users, would they also give the wrong impression of how queries in the archive are researched?</w:t>
      </w:r>
    </w:p>
    <w:p w14:paraId="01CF1181" w14:textId="32C10B84" w:rsidR="00842675" w:rsidRDefault="00566D6C" w:rsidP="00AE506F">
      <w:pPr>
        <w:spacing w:line="480" w:lineRule="auto"/>
        <w:ind w:firstLine="720"/>
      </w:pPr>
      <w:r>
        <w:t>The unique draw of telling stories in the archive space is the opportunity for t</w:t>
      </w:r>
      <w:r w:rsidR="003B40C0">
        <w:t>he public to handle archival materials.</w:t>
      </w:r>
      <w:r w:rsidR="00535775">
        <w:t xml:space="preserve"> While exciting in concept, this may simply </w:t>
      </w:r>
      <w:r w:rsidR="00842675">
        <w:t xml:space="preserve">be </w:t>
      </w:r>
      <w:r w:rsidR="00535775">
        <w:t>to</w:t>
      </w:r>
      <w:r w:rsidR="00842675">
        <w:t>o</w:t>
      </w:r>
      <w:r w:rsidR="00535775">
        <w:t xml:space="preserve"> high a risk for some </w:t>
      </w:r>
      <w:r w:rsidR="00842675">
        <w:t>institutions where “access policies…are built around ensuring security of the collection rather than explicitly providing access to it.”</w:t>
      </w:r>
      <w:r w:rsidR="00842675" w:rsidRPr="00330519">
        <w:rPr>
          <w:rStyle w:val="FootnoteReference"/>
        </w:rPr>
        <w:footnoteReference w:id="45"/>
      </w:r>
      <w:r w:rsidR="00842675">
        <w:t xml:space="preserve"> This is a legitimate concern as the rare treasures that we care for are often old and fragile. For some items, over-exposure to elements such as light or the acid on our skin can slowly erode their quality. The storage and handling conditions that archivists use are not arbitrary but extensively researched processes that are deemed necessary for preservation. We employ “policies and practices that serve to preserve materials, both in terms of security considerations and daily wear-and-tear. White gloves are worn with some materials; only pencils and laptop computers are allowed in reading rooms; some materials require the use of special stands and supports to be viewed; reading rooms are often monitored by closed circuit cameras to prevent theft. Access has long been seen to be the enemy and antipathy of preservation.”</w:t>
      </w:r>
      <w:r w:rsidR="00842675" w:rsidRPr="00330519">
        <w:rPr>
          <w:rStyle w:val="FootnoteReference"/>
        </w:rPr>
        <w:footnoteReference w:id="46"/>
      </w:r>
      <w:r w:rsidR="00842675">
        <w:t xml:space="preserve"> How comfortable are archives with the public, and even children, </w:t>
      </w:r>
      <w:r w:rsidR="004632D8">
        <w:t>handling</w:t>
      </w:r>
      <w:r w:rsidR="00842675">
        <w:t xml:space="preserve"> the records? </w:t>
      </w:r>
    </w:p>
    <w:p w14:paraId="19B8B969" w14:textId="08726A11" w:rsidR="00052ABD" w:rsidRPr="00165919" w:rsidRDefault="00052ABD" w:rsidP="00AE506F">
      <w:pPr>
        <w:spacing w:line="480" w:lineRule="auto"/>
        <w:jc w:val="center"/>
        <w:rPr>
          <w:b/>
          <w:bCs/>
        </w:rPr>
      </w:pPr>
      <w:r w:rsidRPr="00165919">
        <w:rPr>
          <w:b/>
          <w:bCs/>
        </w:rPr>
        <w:lastRenderedPageBreak/>
        <w:t>Benefits to the Archives</w:t>
      </w:r>
    </w:p>
    <w:p w14:paraId="5E9D59CF" w14:textId="60B0A805" w:rsidR="00532440" w:rsidRDefault="00A364E1" w:rsidP="00AE506F">
      <w:pPr>
        <w:spacing w:line="480" w:lineRule="auto"/>
        <w:ind w:firstLine="360"/>
      </w:pPr>
      <w:r>
        <w:t>F</w:t>
      </w:r>
      <w:r w:rsidR="00012097">
        <w:t>or those archives that are willing to tackle these challenges, there are great gains to be had</w:t>
      </w:r>
      <w:r>
        <w:t xml:space="preserve"> </w:t>
      </w:r>
      <w:commentRangeStart w:id="10"/>
      <w:r>
        <w:t>by</w:t>
      </w:r>
      <w:commentRangeEnd w:id="10"/>
      <w:r w:rsidR="00686D9C">
        <w:rPr>
          <w:rStyle w:val="CommentReference"/>
        </w:rPr>
        <w:commentReference w:id="10"/>
      </w:r>
      <w:r>
        <w:t xml:space="preserve"> the repository</w:t>
      </w:r>
      <w:r w:rsidR="00012097">
        <w:t xml:space="preserve"> in </w:t>
      </w:r>
      <w:r>
        <w:t xml:space="preserve">hosting </w:t>
      </w:r>
      <w:r w:rsidR="00012097">
        <w:t>storytelling events with archival materials.</w:t>
      </w:r>
      <w:r>
        <w:t xml:space="preserve"> First, by selecting the items for inclusion, we are ensuring that the artifacts will actually enjoy use and renewed relevance. Certainly, we do not need to parade our most vulnerable </w:t>
      </w:r>
      <w:r w:rsidR="00365A19">
        <w:t>records in our outreach, and a storytelling event need not feature the Gutenberg Bible. But there are more sturdy and stable pieces in every collection that can withstand occasional handling. Furthermore, storytelling events are best when intimate. There will not be large groups of people regularly touching the artifacts. With the archivist’s guidance and supervision, the audience will ideally also be learning about the proper methods of working with special collections items. I</w:t>
      </w:r>
      <w:r w:rsidR="00532440">
        <w:t xml:space="preserve">t </w:t>
      </w:r>
      <w:r w:rsidR="00365A19">
        <w:t xml:space="preserve">would be </w:t>
      </w:r>
      <w:r w:rsidR="00532440">
        <w:t xml:space="preserve">better to bring </w:t>
      </w:r>
      <w:r w:rsidR="00365A19">
        <w:t>these pieces</w:t>
      </w:r>
      <w:r w:rsidR="00532440">
        <w:t xml:space="preserve"> out</w:t>
      </w:r>
      <w:r w:rsidR="00365A19">
        <w:t>,</w:t>
      </w:r>
      <w:r w:rsidR="00532440">
        <w:t xml:space="preserve"> and let them be enjoyed by the public, rather than </w:t>
      </w:r>
      <w:commentRangeStart w:id="11"/>
      <w:r w:rsidR="00532440">
        <w:t>languish</w:t>
      </w:r>
      <w:commentRangeEnd w:id="11"/>
      <w:r w:rsidR="00A55FF4">
        <w:rPr>
          <w:rStyle w:val="CommentReference"/>
        </w:rPr>
        <w:commentReference w:id="11"/>
      </w:r>
      <w:r w:rsidR="00365A19">
        <w:t>.</w:t>
      </w:r>
    </w:p>
    <w:p w14:paraId="0E95E494" w14:textId="13B98D47" w:rsidR="00012097" w:rsidRDefault="00065160" w:rsidP="00AE506F">
      <w:pPr>
        <w:spacing w:line="480" w:lineRule="auto"/>
        <w:ind w:firstLine="360"/>
      </w:pPr>
      <w:r>
        <w:t>Storytelling events can also</w:t>
      </w:r>
      <w:r w:rsidR="00012097">
        <w:t xml:space="preserve"> change the image of the archives and make them vital and exciting. Archives suffer a public relations issue in that they are </w:t>
      </w:r>
      <w:r>
        <w:t xml:space="preserve">often </w:t>
      </w:r>
      <w:r w:rsidR="00012097">
        <w:t xml:space="preserve">misunderstood. </w:t>
      </w:r>
      <w:r>
        <w:t>One common</w:t>
      </w:r>
      <w:r w:rsidR="00012097">
        <w:t xml:space="preserve"> view is </w:t>
      </w:r>
      <w:r>
        <w:t xml:space="preserve">of the archive as elitist, </w:t>
      </w:r>
      <w:r w:rsidR="00012097">
        <w:t>imposing</w:t>
      </w:r>
      <w:r>
        <w:t>,</w:t>
      </w:r>
      <w:r w:rsidR="00012097">
        <w:t xml:space="preserve"> and forbidden. “</w:t>
      </w:r>
      <w:r w:rsidR="00012097" w:rsidRPr="001A019B">
        <w:t>While libraries can be accessed by anyone in the general population, there is frequently an implication that access to an archive requires a certain veneer of professionalism.</w:t>
      </w:r>
      <w:r w:rsidR="00012097">
        <w:t>”</w:t>
      </w:r>
      <w:r w:rsidR="00012097" w:rsidRPr="00330519">
        <w:rPr>
          <w:rStyle w:val="FootnoteReference"/>
        </w:rPr>
        <w:footnoteReference w:id="47"/>
      </w:r>
      <w:r w:rsidR="00012097">
        <w:t xml:space="preserve"> </w:t>
      </w:r>
      <w:r>
        <w:t>Attached to this particular</w:t>
      </w:r>
      <w:r w:rsidR="00012097">
        <w:t xml:space="preserve"> image is </w:t>
      </w:r>
      <w:r>
        <w:t>the opinion that</w:t>
      </w:r>
      <w:r w:rsidR="00012097">
        <w:t xml:space="preserve"> archivists are “territorial, possessive of their collections, or condescending toward those seeking information.”</w:t>
      </w:r>
      <w:r w:rsidR="00012097" w:rsidRPr="00330519">
        <w:rPr>
          <w:rStyle w:val="FootnoteReference"/>
        </w:rPr>
        <w:footnoteReference w:id="48"/>
      </w:r>
      <w:r w:rsidR="00012097">
        <w:t xml:space="preserve"> As temples of evidentiary truth, they can be seen as fortress-like places of “rules and regulations, sites of surveillance with the need for documented permissions.”</w:t>
      </w:r>
      <w:r w:rsidR="00012097" w:rsidRPr="00330519">
        <w:rPr>
          <w:rStyle w:val="FootnoteReference"/>
        </w:rPr>
        <w:footnoteReference w:id="49"/>
      </w:r>
      <w:r w:rsidR="00012097">
        <w:t xml:space="preserve"> Even more worrisome is the image of the archive as ancient, unused, and thus </w:t>
      </w:r>
      <w:r w:rsidR="00012097">
        <w:lastRenderedPageBreak/>
        <w:t>irrelevant.  “Dust is the most widespread and common feature of the set of stereotypes associated with archival repositories.”</w:t>
      </w:r>
      <w:r w:rsidR="00012097" w:rsidRPr="00330519">
        <w:rPr>
          <w:rStyle w:val="FootnoteReference"/>
        </w:rPr>
        <w:footnoteReference w:id="50"/>
      </w:r>
      <w:r>
        <w:t xml:space="preserve"> Engaging the public and sharing our materials through the universal language of stories </w:t>
      </w:r>
      <w:r w:rsidR="00F12755">
        <w:t xml:space="preserve">makes us visible and accessible and </w:t>
      </w:r>
      <w:r>
        <w:t xml:space="preserve">demonstrates that archives are places of imagination, vitality, and fun. These are </w:t>
      </w:r>
      <w:r w:rsidR="00F12755">
        <w:t>not</w:t>
      </w:r>
      <w:r>
        <w:t xml:space="preserve"> educational programs, but social events that are shared experiences.</w:t>
      </w:r>
      <w:r w:rsidR="00F12755">
        <w:t xml:space="preserve"> We will raise awareness of the archive as a concept in all ages and may even inspire </w:t>
      </w:r>
      <w:r w:rsidR="00FC605B">
        <w:t>some</w:t>
      </w:r>
      <w:r w:rsidR="00F12755">
        <w:t xml:space="preserve"> to join the profession</w:t>
      </w:r>
      <w:r w:rsidR="00FC605B">
        <w:t xml:space="preserve"> or donate</w:t>
      </w:r>
      <w:r w:rsidR="00F12755">
        <w:t xml:space="preserve">. </w:t>
      </w:r>
      <w:r>
        <w:t xml:space="preserve">  </w:t>
      </w:r>
    </w:p>
    <w:p w14:paraId="3AC781CD" w14:textId="6B375789" w:rsidR="00FC605B" w:rsidRDefault="00FC605B" w:rsidP="00AE506F">
      <w:pPr>
        <w:spacing w:line="480" w:lineRule="auto"/>
        <w:ind w:firstLine="720"/>
      </w:pPr>
      <w:r>
        <w:t xml:space="preserve">Storytelling is already an established phenomenon in modern life. The success of </w:t>
      </w:r>
      <w:r w:rsidR="004632D8">
        <w:t xml:space="preserve">podcasts, story slams, and audio books </w:t>
      </w:r>
      <w:r>
        <w:t xml:space="preserve">prove the viability and appeal of the format to a diverse range of </w:t>
      </w:r>
      <w:r w:rsidR="00166932">
        <w:t>people</w:t>
      </w:r>
      <w:r>
        <w:t xml:space="preserve">. We would be harnessing this same appeal to bring new users into our collections. </w:t>
      </w:r>
      <w:r w:rsidR="00DC6C34">
        <w:t>Users that may not know what an archive is or have simply never known that they are welcome. “Archivists have not realized that promoting maximum appropriate use of their holdings should be a centerpiece of the archival mission.”</w:t>
      </w:r>
      <w:r w:rsidR="00DC6C34" w:rsidRPr="00330519">
        <w:rPr>
          <w:rStyle w:val="FootnoteReference"/>
        </w:rPr>
        <w:footnoteReference w:id="51"/>
      </w:r>
      <w:r>
        <w:t xml:space="preserve"> </w:t>
      </w:r>
      <w:r w:rsidR="00166932">
        <w:t xml:space="preserve">What better way than to invite guests into spaces, offer captivating tales, and share our riches? </w:t>
      </w:r>
    </w:p>
    <w:p w14:paraId="75BB694A" w14:textId="1DE39AAA" w:rsidR="00686D9C" w:rsidRDefault="00AC5D0A" w:rsidP="00686D9C">
      <w:pPr>
        <w:spacing w:line="480" w:lineRule="auto"/>
        <w:ind w:firstLine="720"/>
      </w:pPr>
      <w:r>
        <w:t xml:space="preserve">Finally, events such as this can be used to appeal to institutional resource allocators. Archives are increasingly put in the position of having to justify their expense and even their existence. </w:t>
      </w:r>
      <w:r w:rsidR="00CF41C3">
        <w:t>Allocators understand the necessity of archives for legal and research resources, but the value of the archive must be made apparent.</w:t>
      </w:r>
      <w:r w:rsidR="00CF41C3" w:rsidRPr="00330519">
        <w:rPr>
          <w:rStyle w:val="FootnoteReference"/>
        </w:rPr>
        <w:footnoteReference w:id="52"/>
      </w:r>
      <w:r w:rsidR="00CF41C3">
        <w:t xml:space="preserve"> “Archivists need to focus attention on and publicize significant use of their material in order to improve support for archival programs.”</w:t>
      </w:r>
      <w:r w:rsidR="00CF41C3" w:rsidRPr="00330519">
        <w:rPr>
          <w:rStyle w:val="FootnoteReference"/>
        </w:rPr>
        <w:footnoteReference w:id="53"/>
      </w:r>
      <w:r w:rsidR="00CF41C3">
        <w:t xml:space="preserve"> While the contextual and affective benefits are meaningful, as qualitative rather than quantitative evidence, they are often not a persuasive argument for an increased budget. An event such as </w:t>
      </w:r>
      <w:r w:rsidR="00CF41C3">
        <w:lastRenderedPageBreak/>
        <w:t>storytelling in the archive will</w:t>
      </w:r>
      <w:r w:rsidR="00012097">
        <w:t xml:space="preserve"> produce</w:t>
      </w:r>
      <w:r w:rsidR="00CF41C3">
        <w:t xml:space="preserve"> quantifiable</w:t>
      </w:r>
      <w:r w:rsidR="00012097">
        <w:t xml:space="preserve"> data</w:t>
      </w:r>
      <w:r w:rsidR="00CF41C3">
        <w:t>. Through registration, not only will the organization expand their email lists, but they can clearly demonstrate the numbers of attending guests. They will produce promotional materials such as pictures and videos to present donors to exhibit the rewards of the outreach. Storytelling can also i</w:t>
      </w:r>
      <w:r w:rsidR="00012097">
        <w:t>ncreas</w:t>
      </w:r>
      <w:r w:rsidR="004632D8">
        <w:t>e</w:t>
      </w:r>
      <w:r w:rsidR="00012097">
        <w:t xml:space="preserve"> the traffic to </w:t>
      </w:r>
      <w:r w:rsidR="00CF41C3">
        <w:t>other promotional channels of the organization as well, suc</w:t>
      </w:r>
      <w:r w:rsidR="00012097">
        <w:t>h as social media</w:t>
      </w:r>
      <w:r w:rsidR="00CF41C3">
        <w:t xml:space="preserve">, another quantifiable indicator. </w:t>
      </w:r>
      <w:r w:rsidR="00D33E56">
        <w:t>“By showing resource allocators how they can use archival information to advantage, archivists can enhance their claim on scarce resources.”</w:t>
      </w:r>
      <w:r w:rsidR="00D33E56" w:rsidRPr="00330519">
        <w:rPr>
          <w:rStyle w:val="FootnoteReference"/>
        </w:rPr>
        <w:footnoteReference w:id="54"/>
      </w:r>
      <w:r w:rsidR="00602A50">
        <w:t xml:space="preserve"> </w:t>
      </w:r>
      <w:r w:rsidR="00012097">
        <w:t>With the popularity of</w:t>
      </w:r>
      <w:r w:rsidR="00D33E56">
        <w:t xml:space="preserve"> storytelling</w:t>
      </w:r>
      <w:r w:rsidR="00012097">
        <w:t xml:space="preserve"> events,</w:t>
      </w:r>
      <w:r w:rsidR="00D33E56">
        <w:t xml:space="preserve"> we</w:t>
      </w:r>
      <w:r w:rsidR="00012097">
        <w:t xml:space="preserve"> may even </w:t>
      </w:r>
      <w:r w:rsidR="00D33E56">
        <w:t>attract</w:t>
      </w:r>
      <w:r w:rsidR="00012097">
        <w:t xml:space="preserve"> future donors. </w:t>
      </w:r>
    </w:p>
    <w:p w14:paraId="3FB13A35" w14:textId="26FD732D" w:rsidR="00686D9C" w:rsidRDefault="00686D9C" w:rsidP="00686D9C">
      <w:pPr>
        <w:spacing w:line="480" w:lineRule="auto"/>
        <w:jc w:val="center"/>
        <w:rPr>
          <w:b/>
          <w:bCs/>
        </w:rPr>
      </w:pPr>
      <w:r>
        <w:rPr>
          <w:b/>
          <w:bCs/>
        </w:rPr>
        <w:t>Next Steps</w:t>
      </w:r>
    </w:p>
    <w:p w14:paraId="274554DE" w14:textId="22F7C38A" w:rsidR="00E7297C" w:rsidRPr="00E7297C" w:rsidRDefault="00E7297C" w:rsidP="00E7297C">
      <w:pPr>
        <w:spacing w:line="480" w:lineRule="auto"/>
        <w:jc w:val="both"/>
      </w:pPr>
      <w:r w:rsidRPr="00E7297C">
        <w:t>What am I going to do to advocate for this? (In places that I have worked?)</w:t>
      </w:r>
    </w:p>
    <w:p w14:paraId="16155B27" w14:textId="41943FBE" w:rsidR="00E7297C" w:rsidRPr="00E7297C" w:rsidRDefault="00E7297C" w:rsidP="00E7297C">
      <w:pPr>
        <w:spacing w:line="480" w:lineRule="auto"/>
        <w:jc w:val="both"/>
      </w:pPr>
      <w:r w:rsidRPr="00E7297C">
        <w:t>Will I write about it? Propose formats such as this in future places? Present about it?</w:t>
      </w:r>
    </w:p>
    <w:p w14:paraId="6F5E2D65" w14:textId="4E70409E" w:rsidR="00E7297C" w:rsidRPr="00E7297C" w:rsidRDefault="00E7297C" w:rsidP="00E7297C">
      <w:pPr>
        <w:spacing w:line="480" w:lineRule="auto"/>
        <w:jc w:val="both"/>
      </w:pPr>
      <w:r w:rsidRPr="00E7297C">
        <w:t>Forum Friday event. How do we do this? Tangible examples?</w:t>
      </w:r>
    </w:p>
    <w:p w14:paraId="6941978F" w14:textId="14603F90" w:rsidR="00686D9C" w:rsidRPr="00686D9C" w:rsidRDefault="00686D9C" w:rsidP="00686D9C">
      <w:pPr>
        <w:spacing w:line="480" w:lineRule="auto"/>
        <w:rPr>
          <w:b/>
          <w:bCs/>
        </w:rPr>
      </w:pPr>
      <w:r>
        <w:rPr>
          <w:b/>
          <w:bCs/>
        </w:rPr>
        <w:tab/>
      </w:r>
    </w:p>
    <w:p w14:paraId="10F2F70B" w14:textId="245767C9" w:rsidR="00012097" w:rsidRPr="00165919" w:rsidRDefault="00052ABD" w:rsidP="00AE506F">
      <w:pPr>
        <w:spacing w:line="480" w:lineRule="auto"/>
        <w:jc w:val="center"/>
        <w:rPr>
          <w:b/>
          <w:bCs/>
        </w:rPr>
      </w:pPr>
      <w:r w:rsidRPr="00165919">
        <w:rPr>
          <w:b/>
          <w:bCs/>
        </w:rPr>
        <w:t>Benefit to the Archivist</w:t>
      </w:r>
    </w:p>
    <w:p w14:paraId="17130264" w14:textId="6F1C8EA0" w:rsidR="00F12755" w:rsidRDefault="00D92751" w:rsidP="00AE506F">
      <w:pPr>
        <w:spacing w:line="480" w:lineRule="auto"/>
        <w:ind w:firstLine="360"/>
      </w:pPr>
      <w:r>
        <w:t xml:space="preserve">Let me </w:t>
      </w:r>
      <w:r w:rsidR="00555B4F">
        <w:t>conclude</w:t>
      </w:r>
      <w:r>
        <w:t xml:space="preserve"> by adding th</w:t>
      </w:r>
      <w:r w:rsidR="00555B4F">
        <w:t>at</w:t>
      </w:r>
      <w:r>
        <w:t xml:space="preserve"> </w:t>
      </w:r>
      <w:r w:rsidR="00555B4F">
        <w:t xml:space="preserve">the </w:t>
      </w:r>
      <w:r>
        <w:t xml:space="preserve">final benefit in a project such as this </w:t>
      </w:r>
      <w:r w:rsidR="00555B4F">
        <w:t xml:space="preserve">is to the </w:t>
      </w:r>
      <w:r>
        <w:t>archivist</w:t>
      </w:r>
      <w:r w:rsidR="00555B4F">
        <w:t xml:space="preserve">. </w:t>
      </w:r>
      <w:r>
        <w:t xml:space="preserve">I believe that we </w:t>
      </w:r>
      <w:r w:rsidR="00555B4F">
        <w:t xml:space="preserve">join this profession with a true passion for the artifacts that we steward and that we genuinely endeavor to make them accessible. Not enough is said about the affective impact the materials have on those who care for them. It would be extremely rewarding to see the public understand what we do and make emotional connections </w:t>
      </w:r>
      <w:r w:rsidR="0030666A">
        <w:t xml:space="preserve">with </w:t>
      </w:r>
      <w:r>
        <w:t>our collections</w:t>
      </w:r>
      <w:r w:rsidR="0030666A">
        <w:t xml:space="preserve">. This would fortify </w:t>
      </w:r>
      <w:r w:rsidR="0030666A">
        <w:lastRenderedPageBreak/>
        <w:t xml:space="preserve">our spirits and would go far in underscoring the value of our work. </w:t>
      </w:r>
      <w:r w:rsidR="00F12755">
        <w:t>We have great stuff, let’s share it.</w:t>
      </w:r>
    </w:p>
    <w:p w14:paraId="3EFCA08B" w14:textId="4F4F72CB" w:rsidR="00DD1ECA" w:rsidRDefault="00DD1ECA" w:rsidP="00AE506F">
      <w:pPr>
        <w:ind w:firstLine="720"/>
      </w:pPr>
    </w:p>
    <w:sectPr w:rsidR="00DD1ECA" w:rsidSect="00165919">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en Wen Hsu" w:date="2020-02-06T11:28:00Z" w:initials="WWH">
    <w:p w14:paraId="735DAF1F" w14:textId="526614FB" w:rsidR="008D6D75" w:rsidRDefault="008D6D75">
      <w:pPr>
        <w:pStyle w:val="CommentText"/>
      </w:pPr>
      <w:r>
        <w:rPr>
          <w:rStyle w:val="CommentReference"/>
        </w:rPr>
        <w:annotationRef/>
      </w:r>
      <w:r>
        <w:t>Issue: There are great primary sources that no one knows about except “professionals” like academics. It is a missed opportunity that people do not know. This is one concrete method to remedy this.</w:t>
      </w:r>
    </w:p>
  </w:comment>
  <w:comment w:id="3" w:author="Wen Wen Hsu" w:date="2020-02-06T11:25:00Z" w:initials="WWH">
    <w:p w14:paraId="1B816EEB" w14:textId="5DC5FDEB" w:rsidR="00A55FF4" w:rsidRDefault="00A55FF4">
      <w:pPr>
        <w:pStyle w:val="CommentText"/>
      </w:pPr>
      <w:r>
        <w:rPr>
          <w:rStyle w:val="CommentReference"/>
        </w:rPr>
        <w:annotationRef/>
      </w:r>
      <w:r w:rsidR="008D6D75">
        <w:rPr>
          <w:rStyle w:val="CommentReference"/>
        </w:rPr>
        <w:t>This connects the records to people and demonstrates their value.</w:t>
      </w:r>
    </w:p>
  </w:comment>
  <w:comment w:id="4" w:author="Microsoft Office User" w:date="2020-01-25T16:20:00Z" w:initials="MOU">
    <w:p w14:paraId="340AE552" w14:textId="7B8B4C00" w:rsidR="00421D16" w:rsidRDefault="00421D16">
      <w:pPr>
        <w:pStyle w:val="CommentText"/>
      </w:pPr>
      <w:r>
        <w:rPr>
          <w:rStyle w:val="CommentReference"/>
        </w:rPr>
        <w:annotationRef/>
      </w:r>
      <w:r>
        <w:t>Would these stories be developed directly out of, or revolve around those materials? E.g., Kathy Carbone’s work with the poet in Portland City Archives</w:t>
      </w:r>
    </w:p>
  </w:comment>
  <w:comment w:id="5" w:author="Wen Wen Hsu" w:date="2019-12-15T21:24:00Z" w:initials="WWH">
    <w:p w14:paraId="78E3706A" w14:textId="77777777" w:rsidR="00C24DB3" w:rsidRDefault="00C24DB3">
      <w:pPr>
        <w:pStyle w:val="CommentText"/>
      </w:pPr>
      <w:r>
        <w:rPr>
          <w:rStyle w:val="CommentReference"/>
        </w:rPr>
        <w:annotationRef/>
      </w:r>
      <w:r>
        <w:t>Could archives also commission writers to write stories that are then presented/read at events?</w:t>
      </w:r>
    </w:p>
  </w:comment>
  <w:comment w:id="6" w:author="Wen Wen Hsu" w:date="2019-12-11T15:48:00Z" w:initials="WWH">
    <w:p w14:paraId="007EAAA8" w14:textId="5FAFCBF3" w:rsidR="00A676E0" w:rsidRDefault="00A676E0">
      <w:pPr>
        <w:pStyle w:val="CommentText"/>
      </w:pPr>
      <w:r>
        <w:rPr>
          <w:rStyle w:val="CommentReference"/>
        </w:rPr>
        <w:annotationRef/>
      </w:r>
      <w:r>
        <w:t>Already turned paper in today but thinking that I should have made it more clear that the reason it is necessary to become more user-centric when considering adding storytelling Programming is because the events would be so labor-intensive. You have to really be thinking about wooing users WITH INTENTION</w:t>
      </w:r>
    </w:p>
  </w:comment>
  <w:comment w:id="7" w:author="Microsoft Office User" w:date="2020-01-25T16:21:00Z" w:initials="MOU">
    <w:p w14:paraId="29EF83DA" w14:textId="3E2EB35E" w:rsidR="00421D16" w:rsidRDefault="00421D16">
      <w:pPr>
        <w:pStyle w:val="CommentText"/>
      </w:pPr>
      <w:r>
        <w:rPr>
          <w:rStyle w:val="CommentReference"/>
        </w:rPr>
        <w:annotationRef/>
      </w:r>
      <w:r>
        <w:t>Archivists are struggling with this issue now in human rights tribunals, where the materials often tell a story, but judges want to be the ones who construct the narrative for themselves, and won’t admit a story that we construct. Maybe the proximity of archives to the law is one psychological impediment to doing more storytelling in archives.</w:t>
      </w:r>
    </w:p>
  </w:comment>
  <w:comment w:id="8" w:author="Wen Wen Hsu" w:date="2020-02-06T10:43:00Z" w:initials="WWH">
    <w:p w14:paraId="6B390DFC" w14:textId="1657C695" w:rsidR="00E671B5" w:rsidRDefault="00E671B5">
      <w:pPr>
        <w:pStyle w:val="CommentText"/>
      </w:pPr>
      <w:r>
        <w:rPr>
          <w:rStyle w:val="CommentReference"/>
        </w:rPr>
        <w:annotationRef/>
      </w:r>
      <w:r>
        <w:t xml:space="preserve">Users include the storyteller and listener. Another benefit is that true narratives can serve as testimony to experiences and have evidentiary value to them as well. </w:t>
      </w:r>
    </w:p>
  </w:comment>
  <w:comment w:id="9" w:author="Wen Wen Hsu" w:date="2020-02-06T10:46:00Z" w:initials="WWH">
    <w:p w14:paraId="22CE6ED1" w14:textId="18AE4991" w:rsidR="00E671B5" w:rsidRDefault="00E671B5">
      <w:pPr>
        <w:pStyle w:val="CommentText"/>
      </w:pPr>
      <w:r>
        <w:rPr>
          <w:rStyle w:val="CommentReference"/>
        </w:rPr>
        <w:annotationRef/>
      </w:r>
      <w:r w:rsidR="00686D9C">
        <w:t>Reinforce shared narratives</w:t>
      </w:r>
    </w:p>
  </w:comment>
  <w:comment w:id="10" w:author="Wen Wen Hsu" w:date="2020-02-06T11:09:00Z" w:initials="WWH">
    <w:p w14:paraId="1D3D7BCD" w14:textId="3EEDE16C" w:rsidR="00686D9C" w:rsidRDefault="00686D9C">
      <w:pPr>
        <w:pStyle w:val="CommentText"/>
      </w:pPr>
      <w:r>
        <w:rPr>
          <w:rStyle w:val="CommentReference"/>
        </w:rPr>
        <w:annotationRef/>
      </w:r>
      <w:r>
        <w:t>How exactly to tackle the challenges?</w:t>
      </w:r>
    </w:p>
  </w:comment>
  <w:comment w:id="11" w:author="Wen Wen Hsu" w:date="2020-02-06T11:24:00Z" w:initials="WWH">
    <w:p w14:paraId="6B194766" w14:textId="1AA9DF79" w:rsidR="00A55FF4" w:rsidRDefault="00A55FF4">
      <w:pPr>
        <w:pStyle w:val="CommentText"/>
      </w:pPr>
      <w:r>
        <w:rPr>
          <w:rStyle w:val="CommentReference"/>
        </w:rPr>
        <w:annotationRef/>
      </w:r>
      <w:r>
        <w:t>Connects people to the records and demonstrates their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DAF1F" w15:done="0"/>
  <w15:commentEx w15:paraId="1B816EEB" w15:done="0"/>
  <w15:commentEx w15:paraId="340AE552" w15:done="0"/>
  <w15:commentEx w15:paraId="78E3706A" w15:done="0"/>
  <w15:commentEx w15:paraId="007EAAA8" w15:done="0"/>
  <w15:commentEx w15:paraId="29EF83DA" w15:done="0"/>
  <w15:commentEx w15:paraId="6B390DFC" w15:done="0"/>
  <w15:commentEx w15:paraId="22CE6ED1" w15:done="0"/>
  <w15:commentEx w15:paraId="1D3D7BCD" w15:done="0"/>
  <w15:commentEx w15:paraId="6B1947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DAF1F" w16cid:durableId="21E676C5"/>
  <w16cid:commentId w16cid:paraId="1B816EEB" w16cid:durableId="21E67634"/>
  <w16cid:commentId w16cid:paraId="340AE552" w16cid:durableId="21D6E938"/>
  <w16cid:commentId w16cid:paraId="78E3706A" w16cid:durableId="21E66B62"/>
  <w16cid:commentId w16cid:paraId="007EAAA8" w16cid:durableId="219B8E49"/>
  <w16cid:commentId w16cid:paraId="29EF83DA" w16cid:durableId="21D6E991"/>
  <w16cid:commentId w16cid:paraId="6B390DFC" w16cid:durableId="21E66C56"/>
  <w16cid:commentId w16cid:paraId="22CE6ED1" w16cid:durableId="21E66D23"/>
  <w16cid:commentId w16cid:paraId="1D3D7BCD" w16cid:durableId="21E67264"/>
  <w16cid:commentId w16cid:paraId="6B194766" w16cid:durableId="21E67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76C6A" w14:textId="77777777" w:rsidR="002F456F" w:rsidRDefault="002F456F" w:rsidP="00D55CFE">
      <w:pPr>
        <w:spacing w:after="0" w:line="240" w:lineRule="auto"/>
      </w:pPr>
      <w:r>
        <w:separator/>
      </w:r>
    </w:p>
  </w:endnote>
  <w:endnote w:type="continuationSeparator" w:id="0">
    <w:p w14:paraId="2E663DFE" w14:textId="77777777" w:rsidR="002F456F" w:rsidRDefault="002F456F" w:rsidP="00D55CFE">
      <w:pPr>
        <w:spacing w:after="0" w:line="240" w:lineRule="auto"/>
      </w:pPr>
      <w:r>
        <w:continuationSeparator/>
      </w:r>
    </w:p>
  </w:endnote>
  <w:endnote w:type="continuationNotice" w:id="1">
    <w:p w14:paraId="761702AA" w14:textId="77777777" w:rsidR="002F456F" w:rsidRDefault="002F45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C0547" w14:textId="77777777" w:rsidR="00E671B5" w:rsidRDefault="00E67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E4473" w14:textId="77777777" w:rsidR="002F456F" w:rsidRDefault="002F456F" w:rsidP="00D55CFE">
      <w:pPr>
        <w:spacing w:after="0" w:line="240" w:lineRule="auto"/>
      </w:pPr>
      <w:r>
        <w:separator/>
      </w:r>
    </w:p>
  </w:footnote>
  <w:footnote w:type="continuationSeparator" w:id="0">
    <w:p w14:paraId="4EA77E12" w14:textId="77777777" w:rsidR="002F456F" w:rsidRDefault="002F456F" w:rsidP="00D55CFE">
      <w:pPr>
        <w:spacing w:after="0" w:line="240" w:lineRule="auto"/>
      </w:pPr>
      <w:r>
        <w:continuationSeparator/>
      </w:r>
    </w:p>
  </w:footnote>
  <w:footnote w:type="continuationNotice" w:id="1">
    <w:p w14:paraId="281FDB49" w14:textId="77777777" w:rsidR="002F456F" w:rsidRDefault="002F456F">
      <w:pPr>
        <w:spacing w:after="0" w:line="240" w:lineRule="auto"/>
      </w:pPr>
    </w:p>
  </w:footnote>
  <w:footnote w:id="2">
    <w:p w14:paraId="07B91535" w14:textId="2073D438" w:rsidR="00B96DF2" w:rsidRDefault="00B96DF2" w:rsidP="00B96DF2">
      <w:pPr>
        <w:pStyle w:val="FootnoteText"/>
      </w:pPr>
      <w:r w:rsidRPr="00330519">
        <w:rPr>
          <w:rStyle w:val="FootnoteReference"/>
        </w:rPr>
        <w:footnoteRef/>
      </w:r>
      <w:r>
        <w:t xml:space="preserve"> </w:t>
      </w:r>
      <w:r>
        <w:fldChar w:fldCharType="begin"/>
      </w:r>
      <w:r w:rsidR="00ED07FA">
        <w:instrText xml:space="preserve"> ADDIN ZOTERO_ITEM CSL_CITATION {"citationID":"JsRjNkm5","properties":{"formattedCitation":"Joseph Campbell and Bill Moyers, {\\i{}The Power of Myth} (New York: Anchor, 1991).","plainCitation":"Joseph Campbell and Bill Moyers, The Power of Myth (New York: Anchor, 1991).","dontUpdate":true,"noteIndex":1},"citationItems":[{"id":844,"uris":["http://zotero.org/users/local/RjOlW3vY/items/G5F7JNC8"],"uri":["http://zotero.org/users/local/RjOlW3vY/items/G5F7JNC8"],"itemData":{"id":844,"type":"book","abstract":"The national bestseller, now available in a non-illustrated, standard format paperback edition  The Power of Myth launched an extraordinary resurgence of interest in Joseph Campbell and his work. A preeminent scholar, writer, and teacher, he has had a profound influence on millions of people--including Star Wars creator George Lucas. To Campbell, mythology was the “song of the universe, the music of the spheres.” With Bill Moyers, one of America’s most prominent journalists, as his thoughtful and engaging interviewer, The Power of Myth touches on subjects from modern marriage to virgin births, from Jesus to John Lennon, offering a brilliant combination of intelligence and wit. This extraordinary book reveals how the themes and symbols of ancient narratives continue to bring meaning to birth, death, love, and war. From stories of the gods and goddesses of ancient Greece and Rome to traditions of Buddhism, Hinduism and Christianity, a broad array of themes are considered that together identify the universality of human experience across time and culture. An impeccable match of interviewer and subject, a timeless distillation of Campbell’s work, The Power of Myth continues to exert a profound influence on our culture.","event-place":"New York","ISBN":"978-0-385-41886-7","language":"English","number-of-pages":"293","publisher":"Anchor","publisher-place":"New York","title":"The Power of Myth","author":[{"family":"Campbell","given":"Joseph"},{"family":"Moyers","given":"Bill"}],"issued":{"date-parts":[["1991",6,1]]}}}],"schema":"https://github.com/citation-style-language/schema/raw/master/csl-citation.json"} </w:instrText>
      </w:r>
      <w:r>
        <w:fldChar w:fldCharType="separate"/>
      </w:r>
      <w:r w:rsidRPr="002D62FB">
        <w:rPr>
          <w:rFonts w:cs="Times New Roman"/>
          <w:szCs w:val="24"/>
        </w:rPr>
        <w:t xml:space="preserve">Joseph Campbell and Bill Moyers, </w:t>
      </w:r>
      <w:r w:rsidRPr="002D62FB">
        <w:rPr>
          <w:rFonts w:cs="Times New Roman"/>
          <w:i/>
          <w:iCs/>
          <w:szCs w:val="24"/>
        </w:rPr>
        <w:t>The Power of Myth</w:t>
      </w:r>
      <w:r w:rsidRPr="002D62FB">
        <w:rPr>
          <w:rFonts w:cs="Times New Roman"/>
          <w:szCs w:val="24"/>
        </w:rPr>
        <w:t xml:space="preserve"> (New York: Anchor, 1991)</w:t>
      </w:r>
      <w:r w:rsidR="00ED07FA">
        <w:rPr>
          <w:rFonts w:cs="Times New Roman"/>
          <w:szCs w:val="24"/>
        </w:rPr>
        <w:t>, p. 4</w:t>
      </w:r>
      <w:r w:rsidRPr="002D62FB">
        <w:rPr>
          <w:rFonts w:cs="Times New Roman"/>
          <w:szCs w:val="24"/>
        </w:rPr>
        <w:t>.</w:t>
      </w:r>
      <w:r>
        <w:fldChar w:fldCharType="end"/>
      </w:r>
    </w:p>
  </w:footnote>
  <w:footnote w:id="3">
    <w:p w14:paraId="077EE1D2" w14:textId="4139D83B" w:rsidR="00ED07FA" w:rsidRDefault="00ED07FA">
      <w:pPr>
        <w:pStyle w:val="FootnoteText"/>
      </w:pPr>
      <w:r w:rsidRPr="00330519">
        <w:rPr>
          <w:rStyle w:val="FootnoteReference"/>
        </w:rPr>
        <w:footnoteRef/>
      </w:r>
      <w:r>
        <w:t xml:space="preserve"> </w:t>
      </w:r>
      <w:r>
        <w:fldChar w:fldCharType="begin"/>
      </w:r>
      <w:r w:rsidR="00330519">
        <w:instrText xml:space="preserve"> ADDIN ZOTERO_ITEM CSL_CITATION {"citationID":"M5CCLkN9","properties":{"formattedCitation":"Ibid.","plainCitation":"Ibid.","dontUpdate":true,"noteIndex":2},"citationItems":[{"id":844,"uris":["http://zotero.org/users/local/RjOlW3vY/items/G5F7JNC8"],"uri":["http://zotero.org/users/local/RjOlW3vY/items/G5F7JNC8"],"itemData":{"id":844,"type":"book","abstract":"The national bestseller, now available in a non-illustrated, standard format paperback edition  The Power of Myth launched an extraordinary resurgence of interest in Joseph Campbell and his work. A preeminent scholar, writer, and teacher, he has had a profound influence on millions of people--including Star Wars creator George Lucas. To Campbell, mythology was the “song of the universe, the music of the spheres.” With Bill Moyers, one of America’s most prominent journalists, as his thoughtful and engaging interviewer, The Power of Myth touches on subjects from modern marriage to virgin births, from Jesus to John Lennon, offering a brilliant combination of intelligence and wit. This extraordinary book reveals how the themes and symbols of ancient narratives continue to bring meaning to birth, death, love, and war. From stories of the gods and goddesses of ancient Greece and Rome to traditions of Buddhism, Hinduism and Christianity, a broad array of themes are considered that together identify the universality of human experience across time and culture. An impeccable match of interviewer and subject, a timeless distillation of Campbell’s work, The Power of Myth continues to exert a profound influence on our culture.","event-place":"New York","ISBN":"978-0-385-41886-7","language":"English","number-of-pages":"293","publisher":"Anchor","publisher-place":"New York","title":"The Power of Myth","author":[{"family":"Campbell","given":"Joseph"},{"family":"Moyers","given":"Bill"}],"issued":{"date-parts":[["1991",6,1]]}}}],"schema":"https://github.com/citation-style-language/schema/raw/master/csl-citation.json"} </w:instrText>
      </w:r>
      <w:r>
        <w:fldChar w:fldCharType="separate"/>
      </w:r>
      <w:r w:rsidRPr="00ED07FA">
        <w:rPr>
          <w:rFonts w:cs="Times New Roman"/>
        </w:rPr>
        <w:t>Ibid</w:t>
      </w:r>
      <w:r>
        <w:rPr>
          <w:rFonts w:cs="Times New Roman"/>
        </w:rPr>
        <w:t>, p. 4</w:t>
      </w:r>
      <w:r w:rsidRPr="00ED07FA">
        <w:rPr>
          <w:rFonts w:cs="Times New Roman"/>
        </w:rPr>
        <w:t>.</w:t>
      </w:r>
      <w:r>
        <w:fldChar w:fldCharType="end"/>
      </w:r>
    </w:p>
  </w:footnote>
  <w:footnote w:id="4">
    <w:p w14:paraId="43FFE5D2" w14:textId="740247ED" w:rsidR="004251A6" w:rsidRDefault="004251A6" w:rsidP="009E04C6">
      <w:pPr>
        <w:pStyle w:val="FootnoteText"/>
      </w:pPr>
      <w:r w:rsidRPr="00330519">
        <w:rPr>
          <w:rStyle w:val="FootnoteReference"/>
        </w:rPr>
        <w:footnoteRef/>
      </w:r>
      <w:r>
        <w:t xml:space="preserve"> </w:t>
      </w:r>
      <w:r>
        <w:fldChar w:fldCharType="begin"/>
      </w:r>
      <w:r w:rsidR="00ED07FA">
        <w:instrText xml:space="preserve"> ADDIN ZOTERO_ITEM CSL_CITATION {"citationID":"J0e2iJBH","properties":{"formattedCitation":"David A. Leeming, ed., {\\i{}Storytelling Encyclopedia: Historical, Cultural, and Multiethnic Approaches to Oral Traditions Around the World} (Phoenix, Ariz: Greenwood, 1997).","plainCitation":"David A. Leeming, ed., Storytelling Encyclopedia: Historical, Cultural, and Multiethnic Approaches to Oral Traditions Around the World (Phoenix, Ariz: Greenwood, 1997).","dontUpdate":true,"noteIndex":3},"citationItems":[{"id":848,"uris":["http://zotero.org/users/local/RjOlW3vY/items/PKDQS6ZI"],"uri":["http://zotero.org/users/local/RjOlW3vY/items/PKDQS6ZI"],"itemData":{"id":848,"type":"book","abstract":"This is the first definitive reference work to address the substantive elements of oral storytelling, a form of communication that dates back to the dawn of humanity. It is an A to Z collection of over 700 entries covering such major storytelling elements as motifs, character types, tale types, place names, and creation mythologies and storytelling techniques of cultures around the world. Examples of subjects covered are the contributions of pioneering folklorists and mythologists such as: Franz Boas, Stith Thompson, and Joseph Campbell; descriptions of such well-known Western tales as Cinderella, the Greek myth of Persephone and Demeter, and the story of Exodus; as well as tales from Native American, African, and Asian cultures, including Indra and the Ants, tales of Anansi, the spider-trickster of the Ashanti, and the Cherokee Bear-man.","event-place":"Phoenix, Ariz","ISBN":"978-1-57356-025-2","language":"English","number-of-pages":"556","publisher":"Greenwood","publisher-place":"Phoenix, Ariz","source":"Amazon","title":"Storytelling Encyclopedia: Historical, Cultural, and Multiethnic Approaches to Oral Traditions Around the World","title-short":"Storytelling Encyclopedia","editor":[{"family":"Leeming","given":"David A."}],"issued":{"date-parts":[["1997",9,23]]}}}],"schema":"https://github.com/citation-style-language/schema/raw/master/csl-citation.json"} </w:instrText>
      </w:r>
      <w:r>
        <w:fldChar w:fldCharType="separate"/>
      </w:r>
      <w:r w:rsidRPr="0075482B">
        <w:rPr>
          <w:rFonts w:cs="Times New Roman"/>
          <w:szCs w:val="24"/>
        </w:rPr>
        <w:t xml:space="preserve">David A. Leeming, ed., </w:t>
      </w:r>
      <w:r w:rsidRPr="0075482B">
        <w:rPr>
          <w:rFonts w:cs="Times New Roman"/>
          <w:i/>
          <w:iCs/>
          <w:szCs w:val="24"/>
        </w:rPr>
        <w:t>Storytelling Encyclopedia: Historical, Cultural, and Multiethnic Approaches to Oral Traditions Around the World</w:t>
      </w:r>
      <w:r w:rsidRPr="0075482B">
        <w:rPr>
          <w:rFonts w:cs="Times New Roman"/>
          <w:szCs w:val="24"/>
        </w:rPr>
        <w:t xml:space="preserve"> (Phoenix, Ariz: Greenwood, 1997)</w:t>
      </w:r>
      <w:r w:rsidR="00ED07FA">
        <w:rPr>
          <w:rFonts w:cs="Times New Roman"/>
          <w:szCs w:val="24"/>
        </w:rPr>
        <w:t>, p. 3</w:t>
      </w:r>
      <w:r w:rsidRPr="0075482B">
        <w:rPr>
          <w:rFonts w:cs="Times New Roman"/>
          <w:szCs w:val="24"/>
        </w:rPr>
        <w:t>.</w:t>
      </w:r>
      <w:r>
        <w:fldChar w:fldCharType="end"/>
      </w:r>
    </w:p>
  </w:footnote>
  <w:footnote w:id="5">
    <w:p w14:paraId="2F78958D" w14:textId="7192C9EA" w:rsidR="004251A6" w:rsidRDefault="004251A6" w:rsidP="00E3724F">
      <w:pPr>
        <w:pStyle w:val="FootnoteText"/>
      </w:pPr>
      <w:r w:rsidRPr="00330519">
        <w:rPr>
          <w:rStyle w:val="FootnoteReference"/>
        </w:rPr>
        <w:footnoteRef/>
      </w:r>
      <w:r>
        <w:t xml:space="preserve"> </w:t>
      </w:r>
      <w:r>
        <w:fldChar w:fldCharType="begin"/>
      </w:r>
      <w:r w:rsidR="00ED07FA">
        <w:instrText xml:space="preserve"> ADDIN ZOTERO_ITEM CSL_CITATION {"citationID":"cI6dEUzP","properties":{"formattedCitation":"Ibid.","plainCitation":"Ibid.","dontUpdate":true,"noteIndex":4},"citationItems":[{"id":848,"uris":["http://zotero.org/users/local/RjOlW3vY/items/PKDQS6ZI"],"uri":["http://zotero.org/users/local/RjOlW3vY/items/PKDQS6ZI"],"itemData":{"id":848,"type":"book","abstract":"This is the first definitive reference work to address the substantive elements of oral storytelling, a form of communication that dates back to the dawn of humanity. It is an A to Z collection of over 700 entries covering such major storytelling elements as motifs, character types, tale types, place names, and creation mythologies and storytelling techniques of cultures around the world. Examples of subjects covered are the contributions of pioneering folklorists and mythologists such as: Franz Boas, Stith Thompson, and Joseph Campbell; descriptions of such well-known Western tales as Cinderella, the Greek myth of Persephone and Demeter, and the story of Exodus; as well as tales from Native American, African, and Asian cultures, including Indra and the Ants, tales of Anansi, the spider-trickster of the Ashanti, and the Cherokee Bear-man.","event-place":"Phoenix, Ariz","ISBN":"978-1-57356-025-2","language":"English","number-of-pages":"556","publisher":"Greenwood","publisher-place":"Phoenix, Ariz","source":"Amazon","title":"Storytelling Encyclopedia: Historical, Cultural, and Multiethnic Approaches to Oral Traditions Around the World","title-short":"Storytelling Encyclopedia","editor":[{"family":"Leeming","given":"David A."}],"issued":{"date-parts":[["1997",9,23]]}}}],"schema":"https://github.com/citation-style-language/schema/raw/master/csl-citation.json"} </w:instrText>
      </w:r>
      <w:r>
        <w:fldChar w:fldCharType="separate"/>
      </w:r>
      <w:r w:rsidRPr="0075482B">
        <w:rPr>
          <w:rFonts w:cs="Times New Roman"/>
        </w:rPr>
        <w:t>Ibid</w:t>
      </w:r>
      <w:r w:rsidR="00ED07FA">
        <w:rPr>
          <w:rFonts w:cs="Times New Roman"/>
        </w:rPr>
        <w:t>, p. ix</w:t>
      </w:r>
      <w:r w:rsidRPr="0075482B">
        <w:rPr>
          <w:rFonts w:cs="Times New Roman"/>
        </w:rPr>
        <w:t>.</w:t>
      </w:r>
      <w:r>
        <w:fldChar w:fldCharType="end"/>
      </w:r>
    </w:p>
  </w:footnote>
  <w:footnote w:id="6">
    <w:p w14:paraId="1E523588" w14:textId="405E9B87" w:rsidR="004251A6" w:rsidRDefault="004251A6" w:rsidP="00E3724F">
      <w:pPr>
        <w:pStyle w:val="FootnoteText"/>
      </w:pPr>
      <w:r w:rsidRPr="00330519">
        <w:rPr>
          <w:rStyle w:val="FootnoteReference"/>
        </w:rPr>
        <w:footnoteRef/>
      </w:r>
      <w:r>
        <w:t xml:space="preserve"> </w:t>
      </w:r>
      <w:r>
        <w:fldChar w:fldCharType="begin"/>
      </w:r>
      <w:r w:rsidR="00330519">
        <w:instrText xml:space="preserve"> ADDIN ZOTERO_ITEM CSL_CITATION {"citationID":"FFUbrDY3","properties":{"formattedCitation":"\\uc0\\u8220{}Core Values of Librarianship | Advocacy, Legislation &amp; Issues,\\uc0\\u8221{} accessed December 8, 2019, http://www.ala.org/advocacy/intfreedom/corevalues.","plainCitation":"“Core Values of Librarianship | Advocacy, Legislation &amp; Issues,” accessed December 8, 2019, http://www.ala.org/advocacy/intfreedom/corevalues.","noteIndex":5},"citationItems":[{"id":861,"uris":["http://zotero.org/users/local/RjOlW3vY/items/ST9PI2SB"],"uri":["http://zotero.org/users/local/RjOlW3vY/items/ST9PI2SB"],"itemData":{"id":861,"type":"webpage","title":"Core Values of Librarianship | Advocacy, Legislation &amp; Issues","URL":"http://www.ala.org/advocacy/intfreedom/corevalues","accessed":{"date-parts":[["2019",12,8]]}}}],"schema":"https://github.com/citation-style-language/schema/raw/master/csl-citation.json"} </w:instrText>
      </w:r>
      <w:r>
        <w:fldChar w:fldCharType="separate"/>
      </w:r>
      <w:r w:rsidRPr="00433DC2">
        <w:rPr>
          <w:rFonts w:cs="Times New Roman"/>
          <w:szCs w:val="24"/>
        </w:rPr>
        <w:t>“Core Values of Librarianship | Advocacy, Legislation &amp; Issues,” accessed December 8, 2019, http://www.ala.org/advocacy/intfreedom/corevalues.</w:t>
      </w:r>
      <w:r>
        <w:fldChar w:fldCharType="end"/>
      </w:r>
    </w:p>
  </w:footnote>
  <w:footnote w:id="7">
    <w:p w14:paraId="52DC6E4F" w14:textId="461C30B3" w:rsidR="004251A6" w:rsidRDefault="004251A6" w:rsidP="00E3724F">
      <w:pPr>
        <w:pStyle w:val="FootnoteText"/>
      </w:pPr>
      <w:r w:rsidRPr="00330519">
        <w:rPr>
          <w:rStyle w:val="FootnoteReference"/>
        </w:rPr>
        <w:footnoteRef/>
      </w:r>
      <w:r>
        <w:t xml:space="preserve"> </w:t>
      </w:r>
      <w:r>
        <w:fldChar w:fldCharType="begin"/>
      </w:r>
      <w:r w:rsidR="00330519">
        <w:instrText xml:space="preserve"> ADDIN ZOTERO_ITEM CSL_CITATION {"citationID":"RnABJpvX","properties":{"formattedCitation":"Janice M. Del Negro, \\uc0\\u8220{}The Whole Story, The Whole Library: Storytelling As A Driving Force - Illinois Library Association,\\uc0\\u8221{} {\\i{}Reporter Illinois Library Association} XXXIII, no. 2 (April 2015): 4\\uc0\\u8211{}7.","plainCitation":"Janice M. Del Negro, “The Whole Story, The Whole Library: Storytelling As A Driving Force - Illinois Library Association,” Reporter Illinois Library Association XXXIII, no. 2 (April 2015): 4–7.","dontUpdate":true,"noteIndex":6},"citationItems":[{"id":806,"uris":["http://zotero.org/users/local/RjOlW3vY/items/NURK2IPD"],"uri":["http://zotero.org/users/local/RjOlW3vY/items/NURK2IPD"],"itemData":{"id":806,"type":"article-journal","container-title":"Reporter Illinois Library Association","issue":"2","page":"4-7","title":"The Whole Story, The Whole Library: Storytelling As A Driving Force - Illinois Library Association","volume":"XXXIII","author":[{"family":"Del Negro","given":"Janice M."}],"issued":{"date-parts":[["2015",4]]}}}],"schema":"https://github.com/citation-style-language/schema/raw/master/csl-citation.json"} </w:instrText>
      </w:r>
      <w:r>
        <w:fldChar w:fldCharType="separate"/>
      </w:r>
      <w:r w:rsidRPr="00433DC2">
        <w:rPr>
          <w:rFonts w:cs="Times New Roman"/>
          <w:szCs w:val="24"/>
        </w:rPr>
        <w:t xml:space="preserve">Janice M. Del Negro, “The Whole Story, The Whole Library: Storytelling As A Driving Force - Illinois Library Association,” </w:t>
      </w:r>
      <w:r w:rsidRPr="00433DC2">
        <w:rPr>
          <w:rFonts w:cs="Times New Roman"/>
          <w:i/>
          <w:iCs/>
          <w:szCs w:val="24"/>
        </w:rPr>
        <w:t>Reporter Illinois Library Association</w:t>
      </w:r>
      <w:r w:rsidRPr="00433DC2">
        <w:rPr>
          <w:rFonts w:cs="Times New Roman"/>
          <w:szCs w:val="24"/>
        </w:rPr>
        <w:t xml:space="preserve"> XXXIII, no. 2 (April 2015): 4–7</w:t>
      </w:r>
      <w:r w:rsidR="00ED07FA">
        <w:rPr>
          <w:rFonts w:cs="Times New Roman"/>
          <w:szCs w:val="24"/>
        </w:rPr>
        <w:t>, p. 4</w:t>
      </w:r>
      <w:r w:rsidRPr="00433DC2">
        <w:rPr>
          <w:rFonts w:cs="Times New Roman"/>
          <w:szCs w:val="24"/>
        </w:rPr>
        <w:t>.</w:t>
      </w:r>
      <w:r>
        <w:fldChar w:fldCharType="end"/>
      </w:r>
    </w:p>
  </w:footnote>
  <w:footnote w:id="8">
    <w:p w14:paraId="6D80A69C" w14:textId="11178811" w:rsidR="004251A6" w:rsidRDefault="004251A6" w:rsidP="00E3724F">
      <w:pPr>
        <w:pStyle w:val="FootnoteText"/>
      </w:pPr>
      <w:r w:rsidRPr="00330519">
        <w:rPr>
          <w:rStyle w:val="FootnoteReference"/>
        </w:rPr>
        <w:footnoteRef/>
      </w:r>
      <w:r>
        <w:t xml:space="preserve"> </w:t>
      </w:r>
      <w:r>
        <w:fldChar w:fldCharType="begin"/>
      </w:r>
      <w:r w:rsidR="00330519">
        <w:instrText xml:space="preserve"> ADDIN ZOTERO_ITEM CSL_CITATION {"citationID":"mkZeO70Q","properties":{"formattedCitation":"Ibid.","plainCitation":"Ibid.","dontUpdate":true,"noteIndex":7},"citationItems":[{"id":806,"uris":["http://zotero.org/users/local/RjOlW3vY/items/NURK2IPD"],"uri":["http://zotero.org/users/local/RjOlW3vY/items/NURK2IPD"],"itemData":{"id":806,"type":"article-journal","container-title":"Reporter Illinois Library Association","issue":"2","page":"4-7","title":"The Whole Story, The Whole Library: Storytelling As A Driving Force - Illinois Library Association","volume":"XXXIII","author":[{"family":"Del Negro","given":"Janice M."}],"issued":{"date-parts":[["2015",4]]}}}],"schema":"https://github.com/citation-style-language/schema/raw/master/csl-citation.json"} </w:instrText>
      </w:r>
      <w:r>
        <w:fldChar w:fldCharType="separate"/>
      </w:r>
      <w:r w:rsidRPr="004820E0">
        <w:rPr>
          <w:rFonts w:cs="Times New Roman"/>
        </w:rPr>
        <w:t>Ibid</w:t>
      </w:r>
      <w:r w:rsidR="00ED07FA">
        <w:rPr>
          <w:rFonts w:cs="Times New Roman"/>
        </w:rPr>
        <w:t>, p. 5</w:t>
      </w:r>
      <w:r w:rsidRPr="004820E0">
        <w:rPr>
          <w:rFonts w:cs="Times New Roman"/>
        </w:rPr>
        <w:t>.</w:t>
      </w:r>
      <w:r>
        <w:fldChar w:fldCharType="end"/>
      </w:r>
    </w:p>
  </w:footnote>
  <w:footnote w:id="9">
    <w:p w14:paraId="7B84ADAC" w14:textId="2A5C7BA2" w:rsidR="004251A6" w:rsidRDefault="004251A6" w:rsidP="00E3724F">
      <w:pPr>
        <w:pStyle w:val="FootnoteText"/>
      </w:pPr>
      <w:r w:rsidRPr="00330519">
        <w:rPr>
          <w:rStyle w:val="FootnoteReference"/>
        </w:rPr>
        <w:footnoteRef/>
      </w:r>
      <w:r>
        <w:t xml:space="preserve"> </w:t>
      </w:r>
      <w:r>
        <w:fldChar w:fldCharType="begin"/>
      </w:r>
      <w:r w:rsidR="00330519">
        <w:instrText xml:space="preserve"> ADDIN ZOTERO_ITEM CSL_CITATION {"citationID":"9VU3e5MB","properties":{"formattedCitation":"Ibid.","plainCitation":"Ibid.","dontUpdate":true,"noteIndex":8},"citationItems":[{"id":806,"uris":["http://zotero.org/users/local/RjOlW3vY/items/NURK2IPD"],"uri":["http://zotero.org/users/local/RjOlW3vY/items/NURK2IPD"],"itemData":{"id":806,"type":"article-journal","container-title":"Reporter Illinois Library Association","issue":"2","page":"4-7","title":"The Whole Story, The Whole Library: Storytelling As A Driving Force - Illinois Library Association","volume":"XXXIII","author":[{"family":"Del Negro","given":"Janice M."}],"issued":{"date-parts":[["2015",4]]}}}],"schema":"https://github.com/citation-style-language/schema/raw/master/csl-citation.json"} </w:instrText>
      </w:r>
      <w:r>
        <w:fldChar w:fldCharType="separate"/>
      </w:r>
      <w:r w:rsidRPr="004820E0">
        <w:rPr>
          <w:rFonts w:cs="Times New Roman"/>
        </w:rPr>
        <w:t>Ibid</w:t>
      </w:r>
      <w:r w:rsidR="00ED07FA">
        <w:rPr>
          <w:rFonts w:cs="Times New Roman"/>
        </w:rPr>
        <w:t>, p. 5</w:t>
      </w:r>
      <w:r w:rsidRPr="004820E0">
        <w:rPr>
          <w:rFonts w:cs="Times New Roman"/>
        </w:rPr>
        <w:t>.</w:t>
      </w:r>
      <w:r>
        <w:fldChar w:fldCharType="end"/>
      </w:r>
    </w:p>
  </w:footnote>
  <w:footnote w:id="10">
    <w:p w14:paraId="2C079B31" w14:textId="59312650" w:rsidR="004251A6" w:rsidRDefault="004251A6" w:rsidP="00E3724F">
      <w:pPr>
        <w:pStyle w:val="FootnoteText"/>
      </w:pPr>
      <w:r w:rsidRPr="00330519">
        <w:rPr>
          <w:rStyle w:val="FootnoteReference"/>
        </w:rPr>
        <w:footnoteRef/>
      </w:r>
      <w:r>
        <w:t xml:space="preserve"> </w:t>
      </w:r>
      <w:r>
        <w:fldChar w:fldCharType="begin"/>
      </w:r>
      <w:r w:rsidR="00330519">
        <w:instrText xml:space="preserve"> ADDIN ZOTERO_ITEM CSL_CITATION {"citationID":"4tu3i3W7","properties":{"formattedCitation":"Sara Miller and Lisa Pennycuff, \\uc0\\u8220{}The Power of Story: Using Storytelling to Improve Literacy Learning,\\uc0\\u8221{} {\\i{}Journal of Cross-Disciplinary Perspectives in Education} 1, no. 1 (2008): 36\\uc0\\u8211{}43.","plainCitation":"Sara Miller and Lisa Pennycuff, “The Power of Story: Using Storytelling to Improve Literacy Learning,” Journal of Cross-Disciplinary Perspectives in Education 1, no. 1 (2008): 36–43.","dontUpdate":true,"noteIndex":9},"citationItems":[{"id":836,"uris":["http://zotero.org/users/local/RjOlW3vY/items/4G73XXU3"],"uri":["http://zotero.org/users/local/RjOlW3vY/items/4G73XXU3"],"itemData":{"id":836,"type":"article-journal","container-title":"Journal of Cross-Disciplinary Perspectives in Education","issue":"1","language":"en","page":"36-43","source":"Zotero","title":"The Power of Story: Using Storytelling to Improve Literacy Learning","volume":"1","author":[{"family":"Miller","given":"Sara"},{"family":"Pennycuff","given":"Lisa"}],"issued":{"date-parts":[["2008"]]}}}],"schema":"https://github.com/citation-style-language/schema/raw/master/csl-citation.json"} </w:instrText>
      </w:r>
      <w:r>
        <w:fldChar w:fldCharType="separate"/>
      </w:r>
      <w:r w:rsidRPr="00BF1B03">
        <w:rPr>
          <w:rFonts w:cs="Times New Roman"/>
          <w:szCs w:val="24"/>
        </w:rPr>
        <w:t xml:space="preserve">Sara Miller and Lisa Pennycuff, “The Power of Story: Using Storytelling to Improve Literacy Learning,” </w:t>
      </w:r>
      <w:r w:rsidRPr="00BF1B03">
        <w:rPr>
          <w:rFonts w:cs="Times New Roman"/>
          <w:i/>
          <w:iCs/>
          <w:szCs w:val="24"/>
        </w:rPr>
        <w:t>Journal of Cross-Disciplinary Perspectives in Education</w:t>
      </w:r>
      <w:r w:rsidRPr="00BF1B03">
        <w:rPr>
          <w:rFonts w:cs="Times New Roman"/>
          <w:szCs w:val="24"/>
        </w:rPr>
        <w:t xml:space="preserve"> 1, no. 1 (2008): 36–43</w:t>
      </w:r>
      <w:r w:rsidR="00ED07FA">
        <w:rPr>
          <w:rFonts w:cs="Times New Roman"/>
          <w:szCs w:val="24"/>
        </w:rPr>
        <w:t>, p. 38</w:t>
      </w:r>
      <w:r w:rsidRPr="00BF1B03">
        <w:rPr>
          <w:rFonts w:cs="Times New Roman"/>
          <w:szCs w:val="24"/>
        </w:rPr>
        <w:t>.</w:t>
      </w:r>
      <w:r>
        <w:fldChar w:fldCharType="end"/>
      </w:r>
    </w:p>
  </w:footnote>
  <w:footnote w:id="11">
    <w:p w14:paraId="3AD97C72" w14:textId="396BB3AB" w:rsidR="004251A6" w:rsidRDefault="004251A6" w:rsidP="00E3724F">
      <w:pPr>
        <w:pStyle w:val="FootnoteText"/>
      </w:pPr>
      <w:r w:rsidRPr="00330519">
        <w:rPr>
          <w:rStyle w:val="FootnoteReference"/>
        </w:rPr>
        <w:footnoteRef/>
      </w:r>
      <w:r>
        <w:t xml:space="preserve"> </w:t>
      </w:r>
      <w:r>
        <w:fldChar w:fldCharType="begin"/>
      </w:r>
      <w:r w:rsidR="00330519">
        <w:instrText xml:space="preserve"> ADDIN ZOTERO_ITEM CSL_CITATION {"citationID":"XkbMLvAD","properties":{"formattedCitation":"\\uc0\\u8220{}Every Child Ready to Read \\uc0\\u8211{} Read. Learn. Grow.,\\uc0\\u8221{} accessed December 8, 2019, http://everychildreadytoread.org/.","plainCitation":"“Every Child Ready to Read – Read. Learn. Grow.,” accessed December 8, 2019, http://everychildreadytoread.org/.","noteIndex":10},"citationItems":[{"id":865,"uris":["http://zotero.org/users/local/RjOlW3vY/items/FY4FZBUD"],"uri":["http://zotero.org/users/local/RjOlW3vY/items/FY4FZBUD"],"itemData":{"id":865,"type":"webpage","title":"Every Child Ready to Read – Read. Learn. Grow.","URL":"http://everychildreadytoread.org/","accessed":{"date-parts":[["2019",12,8]]}}}],"schema":"https://github.com/citation-style-language/schema/raw/master/csl-citation.json"} </w:instrText>
      </w:r>
      <w:r>
        <w:fldChar w:fldCharType="separate"/>
      </w:r>
      <w:r w:rsidRPr="00952E9D">
        <w:rPr>
          <w:rFonts w:cs="Times New Roman"/>
          <w:szCs w:val="24"/>
        </w:rPr>
        <w:t>“Every Child Ready to Read – Read. Learn. Grow.,” accessed December 8, 2019, http://everychildreadytoread.org/.</w:t>
      </w:r>
      <w:r>
        <w:fldChar w:fldCharType="end"/>
      </w:r>
    </w:p>
  </w:footnote>
  <w:footnote w:id="12">
    <w:p w14:paraId="4487EC7E" w14:textId="62203587" w:rsidR="004251A6" w:rsidRDefault="004251A6" w:rsidP="00E3724F">
      <w:pPr>
        <w:pStyle w:val="FootnoteText"/>
      </w:pPr>
      <w:r w:rsidRPr="00330519">
        <w:rPr>
          <w:rStyle w:val="FootnoteReference"/>
        </w:rPr>
        <w:footnoteRef/>
      </w:r>
      <w:r>
        <w:t xml:space="preserve"> </w:t>
      </w:r>
      <w:r>
        <w:fldChar w:fldCharType="begin"/>
      </w:r>
      <w:r w:rsidR="00330519">
        <w:instrText xml:space="preserve"> ADDIN ZOTERO_ITEM CSL_CITATION {"citationID":"O7HhJIdX","properties":{"formattedCitation":"\\uc0\\u8220{}Early Development Instrument | EDI,\\uc0\\u8221{} accessed December 8, 2019, https://edi.offordcentre.com/.","plainCitation":"“Early Development Instrument | EDI,” accessed December 8, 2019, https://edi.offordcentre.com/.","noteIndex":11},"citationItems":[{"id":863,"uris":["http://zotero.org/users/local/RjOlW3vY/items/AKBWN7B6"],"uri":["http://zotero.org/users/local/RjOlW3vY/items/AKBWN7B6"],"itemData":{"id":863,"type":"webpage","title":"Early Development Instrument | EDI","URL":"https://edi.offordcentre.com/","accessed":{"date-parts":[["2019",12,8]]}}}],"schema":"https://github.com/citation-style-language/schema/raw/master/csl-citation.json"} </w:instrText>
      </w:r>
      <w:r>
        <w:fldChar w:fldCharType="separate"/>
      </w:r>
      <w:r w:rsidRPr="00952E9D">
        <w:rPr>
          <w:rFonts w:cs="Times New Roman"/>
          <w:szCs w:val="24"/>
        </w:rPr>
        <w:t>“Early Development Instrument | EDI,” accessed December 8, 2019, https://edi.offordcentre.com/.</w:t>
      </w:r>
      <w:r>
        <w:fldChar w:fldCharType="end"/>
      </w:r>
    </w:p>
  </w:footnote>
  <w:footnote w:id="13">
    <w:p w14:paraId="2B55DC6F" w14:textId="41D8B39C" w:rsidR="004251A6" w:rsidRDefault="004251A6">
      <w:pPr>
        <w:pStyle w:val="FootnoteText"/>
      </w:pPr>
      <w:r w:rsidRPr="00330519">
        <w:rPr>
          <w:rStyle w:val="FootnoteReference"/>
        </w:rPr>
        <w:footnoteRef/>
      </w:r>
      <w:r>
        <w:t xml:space="preserve"> </w:t>
      </w:r>
      <w:r>
        <w:fldChar w:fldCharType="begin"/>
      </w:r>
      <w:r w:rsidR="00ED07FA">
        <w:instrText xml:space="preserve"> ADDIN ZOTERO_ITEM CSL_CITATION {"citationID":"M3JCros0","properties":{"formattedCitation":"\\uc0\\u8220{}{\\i{}The Moth},\\uc0\\u8221{} in {\\i{}Wikipedia}, November 6, 2019, https://en.wikipedia.org/w/index.php?title=The_Moth&amp;oldid=924943980.","plainCitation":"“The Moth,” in Wikipedia, November 6, 2019, https://en.wikipedia.org/w/index.php?title=The_Moth&amp;oldid=924943980.","noteIndex":12},"citationItems":[{"id":891,"uris":["http://zotero.org/users/local/RjOlW3vY/items/JATHJRZ9"],"uri":["http://zotero.org/users/local/RjOlW3vY/items/JATHJRZ9"],"itemData":{"id":891,"type":"entry-encyclopedia","abstract":"The Moth is a non-profit group based in New York City dedicated to the art and craft of storytelling. Founded in 1997, the organization presents a wide range of theme-based storytelling events across the United States and abroad, often featuring prominent literary and cultural personalities. The Moth offers a weekly podcast and in 2009 launched a national public radio show, The Moth Radio Hour, which won a 2010 Peabody Award. The Moth has published three critically acclaimed books — international bestseller The Moth: 50 True Stories reached #22 on The New York Times Paperback Nonfiction Best-Seller List. (2013), All These Wonders: True Stories about Facing the Unknown (2017) and Occasional Magic: True Stories About Defying the Impossible (2019) which debut at #12 on The New York Times Paperback Nonfiction Best-Seller List.","container-title":"Wikipedia","language":"en","note":"Page Version ID: 924943980","source":"Wikipedia","title":"&lt;i&gt;The Moth&lt;/i&gt;","URL":"https://en.wikipedia.org/w/index.php?title=The_Moth&amp;oldid=924943980","accessed":{"date-parts":[["2019",12,9]]},"issued":{"date-parts":[["2019",11,6]]}}}],"schema":"https://github.com/citation-style-language/schema/raw/master/csl-citation.json"} </w:instrText>
      </w:r>
      <w:r>
        <w:fldChar w:fldCharType="separate"/>
      </w:r>
      <w:r w:rsidRPr="00DB6E93">
        <w:rPr>
          <w:rFonts w:cs="Times New Roman"/>
          <w:szCs w:val="24"/>
        </w:rPr>
        <w:t>“</w:t>
      </w:r>
      <w:r w:rsidRPr="00DB6E93">
        <w:rPr>
          <w:rFonts w:cs="Times New Roman"/>
          <w:i/>
          <w:iCs/>
          <w:szCs w:val="24"/>
        </w:rPr>
        <w:t>The Moth</w:t>
      </w:r>
      <w:r w:rsidRPr="00DB6E93">
        <w:rPr>
          <w:rFonts w:cs="Times New Roman"/>
          <w:szCs w:val="24"/>
        </w:rPr>
        <w:t xml:space="preserve">,” in </w:t>
      </w:r>
      <w:r w:rsidRPr="00DB6E93">
        <w:rPr>
          <w:rFonts w:cs="Times New Roman"/>
          <w:i/>
          <w:iCs/>
          <w:szCs w:val="24"/>
        </w:rPr>
        <w:t>Wikipedia</w:t>
      </w:r>
      <w:r w:rsidRPr="00DB6E93">
        <w:rPr>
          <w:rFonts w:cs="Times New Roman"/>
          <w:szCs w:val="24"/>
        </w:rPr>
        <w:t>, November 6, 2019, https://en.wikipedia.org/w/index.php?title=The_Moth&amp;oldid=924943980.</w:t>
      </w:r>
      <w:r>
        <w:fldChar w:fldCharType="end"/>
      </w:r>
    </w:p>
  </w:footnote>
  <w:footnote w:id="14">
    <w:p w14:paraId="4CC4C76D" w14:textId="49983B88" w:rsidR="004251A6" w:rsidRDefault="004251A6">
      <w:pPr>
        <w:pStyle w:val="FootnoteText"/>
      </w:pPr>
      <w:r w:rsidRPr="00330519">
        <w:rPr>
          <w:rStyle w:val="FootnoteReference"/>
        </w:rPr>
        <w:footnoteRef/>
      </w:r>
      <w:r>
        <w:t xml:space="preserve"> </w:t>
      </w:r>
      <w:r>
        <w:fldChar w:fldCharType="begin"/>
      </w:r>
      <w:r w:rsidR="00ED07FA">
        <w:instrText xml:space="preserve"> ADDIN ZOTERO_ITEM CSL_CITATION {"citationID":"KRumG6dZ","properties":{"formattedCitation":"\\uc0\\u8220{}StoryCorps,\\uc0\\u8221{} in {\\i{}Wikipedia}, November 29, 2019, https://en.wikipedia.org/w/index.php?title=StoryCorps&amp;oldid=928498543.","plainCitation":"“StoryCorps,” in Wikipedia, November 29, 2019, https://en.wikipedia.org/w/index.php?title=StoryCorps&amp;oldid=928498543.","noteIndex":13},"citationItems":[{"id":889,"uris":["http://zotero.org/users/local/RjOlW3vY/items/RLT9SAVM"],"uri":["http://zotero.org/users/local/RjOlW3vY/items/RLT9SAVM"],"itemData":{"id":889,"type":"entry-encyclopedia","abstract":"StoryCorps is an American non-profit organization whose mission is to record, preserve, and share the stories of Americans from all backgrounds and beliefs. StoryCorps grew out of Sound Portraits Productions as a project founded in 2003 by radio producer David Isay. Its headquarters are located in the Fort Greene neighborhood of Brooklyn, New York.\nStoryCorps is modeled—in spirit and in scope—after the efforts of the Works Progress Administration (WPA) of the 1930s, through which oral history interviews across the United States were recorded. Another inspiration for the organization was oral historian Studs Terkel, who cut the ribbon at the opening of StoryCorps’ first recording booth in Grand Central Terminal. To date, StoryCorps has recorded more than 60,000 interviews among more than 100,000 participants in all 50 states, Washington, D.C., and several American territories.","container-title":"Wikipedia","language":"en","note":"Page Version ID: 928498543","source":"Wikipedia","title":"StoryCorps","URL":"https://en.wikipedia.org/w/index.php?title=StoryCorps&amp;oldid=928498543","accessed":{"date-parts":[["2019",12,9]]},"issued":{"date-parts":[["2019",11,29]]}}}],"schema":"https://github.com/citation-style-language/schema/raw/master/csl-citation.json"} </w:instrText>
      </w:r>
      <w:r>
        <w:fldChar w:fldCharType="separate"/>
      </w:r>
      <w:r w:rsidRPr="00DB6E93">
        <w:rPr>
          <w:rFonts w:cs="Times New Roman"/>
          <w:szCs w:val="24"/>
        </w:rPr>
        <w:t xml:space="preserve">“StoryCorps,” in </w:t>
      </w:r>
      <w:r w:rsidRPr="00DB6E93">
        <w:rPr>
          <w:rFonts w:cs="Times New Roman"/>
          <w:i/>
          <w:iCs/>
          <w:szCs w:val="24"/>
        </w:rPr>
        <w:t>Wikipedia</w:t>
      </w:r>
      <w:r w:rsidRPr="00DB6E93">
        <w:rPr>
          <w:rFonts w:cs="Times New Roman"/>
          <w:szCs w:val="24"/>
        </w:rPr>
        <w:t>, November 29, 2019, https://en.wikipedia.org/w/index.php?title=StoryCorps&amp;oldid=928498543.</w:t>
      </w:r>
      <w:r>
        <w:fldChar w:fldCharType="end"/>
      </w:r>
    </w:p>
  </w:footnote>
  <w:footnote w:id="15">
    <w:p w14:paraId="3D6ADFF9" w14:textId="05629C02" w:rsidR="004251A6" w:rsidRDefault="004251A6">
      <w:pPr>
        <w:pStyle w:val="FootnoteText"/>
      </w:pPr>
      <w:r w:rsidRPr="00330519">
        <w:rPr>
          <w:rStyle w:val="FootnoteReference"/>
        </w:rPr>
        <w:footnoteRef/>
      </w:r>
      <w:r>
        <w:t xml:space="preserve"> </w:t>
      </w:r>
      <w:r>
        <w:fldChar w:fldCharType="begin"/>
      </w:r>
      <w:r w:rsidR="00330519">
        <w:instrText xml:space="preserve"> ADDIN ZOTERO_ITEM CSL_CITATION {"citationID":"vv82XFAd","properties":{"formattedCitation":"Jeremy Hsu, \\uc0\\u8220{}The Secrets of Storytelling,\\uc0\\u8221{} {\\i{}Scientific American Mind} 19, no. 4 (2008): 46\\uc0\\u8211{}51.","plainCitation":"Jeremy Hsu, “The Secrets of Storytelling,” Scientific American Mind 19, no. 4 (2008): 46–51.","dontUpdate":true,"noteIndex":14},"citationItems":[{"id":886,"uris":["http://zotero.org/users/local/RjOlW3vY/items/BR64ZME8"],"uri":["http://zotero.org/users/local/RjOlW3vY/items/BR64ZME8"],"itemData":{"id":886,"type":"article-journal","archive":"JSTOR","container-title":"Scientific American Mind","ISSN":"15552284, 2331379X","issue":"4","page":"46-51","title":"The Secrets of Storytelling","volume":"19","author":[{"family":"Hsu","given":"Jeremy"}],"issued":{"date-parts":[["2008"]]}}}],"schema":"https://github.com/citation-style-language/schema/raw/master/csl-citation.json"} </w:instrText>
      </w:r>
      <w:r>
        <w:fldChar w:fldCharType="separate"/>
      </w:r>
      <w:r w:rsidRPr="002072A6">
        <w:rPr>
          <w:rFonts w:cs="Times New Roman"/>
          <w:szCs w:val="24"/>
        </w:rPr>
        <w:t xml:space="preserve">Jeremy Hsu, “The Secrets of Storytelling,” </w:t>
      </w:r>
      <w:r w:rsidRPr="002072A6">
        <w:rPr>
          <w:rFonts w:cs="Times New Roman"/>
          <w:i/>
          <w:iCs/>
          <w:szCs w:val="24"/>
        </w:rPr>
        <w:t>Scientific American Mind</w:t>
      </w:r>
      <w:r w:rsidRPr="002072A6">
        <w:rPr>
          <w:rFonts w:cs="Times New Roman"/>
          <w:szCs w:val="24"/>
        </w:rPr>
        <w:t xml:space="preserve"> 19, no. 4 (2008): 46–51</w:t>
      </w:r>
      <w:r w:rsidR="00FC1134">
        <w:rPr>
          <w:rFonts w:cs="Times New Roman"/>
          <w:szCs w:val="24"/>
        </w:rPr>
        <w:t>, p. 48</w:t>
      </w:r>
      <w:r w:rsidRPr="002072A6">
        <w:rPr>
          <w:rFonts w:cs="Times New Roman"/>
          <w:szCs w:val="24"/>
        </w:rPr>
        <w:t>.</w:t>
      </w:r>
      <w:r>
        <w:fldChar w:fldCharType="end"/>
      </w:r>
    </w:p>
  </w:footnote>
  <w:footnote w:id="16">
    <w:p w14:paraId="31DF7529" w14:textId="619B93C2" w:rsidR="004251A6" w:rsidRDefault="004251A6">
      <w:pPr>
        <w:pStyle w:val="FootnoteText"/>
      </w:pPr>
      <w:r w:rsidRPr="00330519">
        <w:rPr>
          <w:rStyle w:val="FootnoteReference"/>
        </w:rPr>
        <w:footnoteRef/>
      </w:r>
      <w:r>
        <w:t xml:space="preserve"> </w:t>
      </w:r>
      <w:r>
        <w:fldChar w:fldCharType="begin"/>
      </w:r>
      <w:r w:rsidR="00330519">
        <w:instrText xml:space="preserve"> ADDIN ZOTERO_ITEM CSL_CITATION {"citationID":"GB5GK6bT","properties":{"formattedCitation":"Katherine Hobson, \\uc0\\u8220{}Clicking: How Our Brains Are in Sync,\\uc0\\u8221{} Princeton Alumni Weekly, March 30, 2018, https://paw.princeton.edu/article/clicking-how-our-brains-are-sync.","plainCitation":"Katherine Hobson, “Clicking: How Our Brains Are in Sync,” Princeton Alumni Weekly, March 30, 2018, https://paw.princeton.edu/article/clicking-how-our-brains-are-sync.","noteIndex":15},"citationItems":[{"id":893,"uris":["http://zotero.org/users/local/RjOlW3vY/items/4IARUZZ9"],"uri":["http://zotero.org/users/local/RjOlW3vY/items/4IARUZZ9"],"itemData":{"id":893,"type":"webpage","abstract":"You know how you sometimes have a truly great conversation — when there’s a mutual understanding and the discussion just flows?","container-title":"Princeton Alumni Weekly","language":"en","title":"Clicking: How Our Brains Are in Sync","title-short":"Clicking","URL":"https://paw.princeton.edu/article/clicking-how-our-brains-are-sync","author":[{"family":"Hobson","given":"Katherine"}],"accessed":{"date-parts":[["2019",12,9]]},"issued":{"date-parts":[["2018",3,30]]}}}],"schema":"https://github.com/citation-style-language/schema/raw/master/csl-citation.json"} </w:instrText>
      </w:r>
      <w:r>
        <w:fldChar w:fldCharType="separate"/>
      </w:r>
      <w:r w:rsidRPr="002072A6">
        <w:rPr>
          <w:rFonts w:cs="Times New Roman"/>
          <w:szCs w:val="24"/>
        </w:rPr>
        <w:t>Katherine Hobson, “Clicking: How Our Brains Are in Sync,” Princeton Alumni Weekly, March 30, 2018, https://paw.princeton.edu/article/clicking-how-our-brains-are-sync.</w:t>
      </w:r>
      <w:r>
        <w:fldChar w:fldCharType="end"/>
      </w:r>
    </w:p>
  </w:footnote>
  <w:footnote w:id="17">
    <w:p w14:paraId="07E8A870" w14:textId="0C143A56" w:rsidR="004251A6" w:rsidRDefault="004251A6" w:rsidP="004429D6">
      <w:pPr>
        <w:pStyle w:val="FootnoteText"/>
      </w:pPr>
      <w:r w:rsidRPr="00330519">
        <w:rPr>
          <w:rStyle w:val="FootnoteReference"/>
        </w:rPr>
        <w:footnoteRef/>
      </w:r>
      <w:r>
        <w:t xml:space="preserve"> </w:t>
      </w:r>
      <w:r>
        <w:fldChar w:fldCharType="begin"/>
      </w:r>
      <w:r w:rsidR="00330519">
        <w:instrText xml:space="preserve"> ADDIN ZOTERO_ITEM CSL_CITATION {"citationID":"IWEWSx6p","properties":{"formattedCitation":"Kate Pahl et al., {\\i{}Artifactual Literacies: Every Object Tells a Story} (New York: Teachers College Press, 2010).","plainCitation":"Kate Pahl et al., Artifactual Literacies: Every Object Tells a Story (New York: Teachers College Press, 2010).","dontUpdate":true,"noteIndex":16},"citationItems":[{"id":842,"uris":["http://zotero.org/users/local/RjOlW3vY/items/QMCR8NTD"],"uri":["http://zotero.org/users/local/RjOlW3vY/items/QMCR8NTD"],"itemData":{"id":842,"type":"book","abstract":"To re-engage students with literacy, teachers need an entry point that recognizes and honors students’ out-of-school identities. This book looks at how artifacts (everyday objects) access the daily, sensory world in which students live. Exploring how artifacts can generate literacy learning, the book shows teachers how to use a family photo, heirloom, or recipe to tell intergenerational tales; how to collaborate with local museums and cultural centers; how to create new material artifacts; and much more. Featuring vignettes, lesson examples, and photographs, the text includes chapters on community connections, critical literacy, adolescent writing, and digital storytelling.  Book Features:   A theoretical framework for teaching literacy that unites the domains of home and school and brings students’ passions to the forefront.  A fresh, integrated synthesis of the fields of New Literacy Studies, multimodality, material cultural studies, and literacy education.  New field-tested ideas for creating lessons that improve literacy standards.","event-place":"New York","ISBN":"978-0-8077-5132-9","language":"English","number-of-pages":"176","publisher":"Teachers College Press","publisher-place":"New York","title":"Artifactual Literacies: Every Object Tells a Story","title-short":"Artifactual Literacies","author":[{"family":"Pahl","given":"Kate"},{"family":"Rowsell","given":"Jennifer"},{"family":"Genishi","given":"Celia"},{"family":"Alvermann","given":"Donna E."}],"issued":{"date-parts":[["2010",9,15]]}}}],"schema":"https://github.com/citation-style-language/schema/raw/master/csl-citation.json"} </w:instrText>
      </w:r>
      <w:r>
        <w:fldChar w:fldCharType="separate"/>
      </w:r>
      <w:r w:rsidRPr="000539D0">
        <w:rPr>
          <w:rFonts w:cs="Times New Roman"/>
          <w:szCs w:val="24"/>
        </w:rPr>
        <w:t xml:space="preserve">Kate Pahl et al., </w:t>
      </w:r>
      <w:r w:rsidRPr="000539D0">
        <w:rPr>
          <w:rFonts w:cs="Times New Roman"/>
          <w:i/>
          <w:iCs/>
          <w:szCs w:val="24"/>
        </w:rPr>
        <w:t>Artifactual Literacies: Every Object Tells a Story</w:t>
      </w:r>
      <w:r w:rsidRPr="000539D0">
        <w:rPr>
          <w:rFonts w:cs="Times New Roman"/>
          <w:szCs w:val="24"/>
        </w:rPr>
        <w:t xml:space="preserve"> (New York: Teachers College Press, 2010)</w:t>
      </w:r>
      <w:r w:rsidR="00FC1134">
        <w:rPr>
          <w:rFonts w:cs="Times New Roman"/>
          <w:szCs w:val="24"/>
        </w:rPr>
        <w:t>, p. 50</w:t>
      </w:r>
      <w:r w:rsidRPr="000539D0">
        <w:rPr>
          <w:rFonts w:cs="Times New Roman"/>
          <w:szCs w:val="24"/>
        </w:rPr>
        <w:t>.</w:t>
      </w:r>
      <w:r>
        <w:fldChar w:fldCharType="end"/>
      </w:r>
    </w:p>
  </w:footnote>
  <w:footnote w:id="18">
    <w:p w14:paraId="42E1EE09" w14:textId="7239DCCE" w:rsidR="004251A6" w:rsidRDefault="004251A6" w:rsidP="001E72E2">
      <w:pPr>
        <w:pStyle w:val="FootnoteText"/>
      </w:pPr>
      <w:r w:rsidRPr="00330519">
        <w:rPr>
          <w:rStyle w:val="FootnoteReference"/>
        </w:rPr>
        <w:footnoteRef/>
      </w:r>
      <w:r>
        <w:t xml:space="preserve"> </w:t>
      </w:r>
      <w:r>
        <w:fldChar w:fldCharType="begin"/>
      </w:r>
      <w:r w:rsidR="00330519">
        <w:instrText xml:space="preserve"> ADDIN ZOTERO_ITEM CSL_CITATION {"citationID":"k25jwoPW","properties":{"formattedCitation":"\\uc0\\u8220{}ARCHIVES*RECORDS 2018: A Finding Aid To My Soul . . .,\\uc0\\u8221{} accessed December 8, 2019, https://archives2018.sched.com/event/ETES/a-finding-aid-to-my-soul.","plainCitation":"“ARCHIVES*RECORDS 2018: A Finding Aid To My Soul . . .,” accessed December 8, 2019, https://archives2018.sched.com/event/ETES/a-finding-aid-to-my-soul.","noteIndex":17},"citationItems":[{"id":867,"uris":["http://zotero.org/users/local/RjOlW3vY/items/ETF3XWP7"],"uri":["http://zotero.org/users/local/RjOlW3vY/items/ETF3XWP7"],"itemData":{"id":867,"type":"webpage","title":"ARCHIVES*RECORDS 2018: A Finding Aid To My Soul . . .","URL":"https://archives2018.sched.com/event/ETES/a-finding-aid-to-my-soul","accessed":{"date-parts":[["2019",12,8]]}}}],"schema":"https://github.com/citation-style-language/schema/raw/master/csl-citation.json"} </w:instrText>
      </w:r>
      <w:r>
        <w:fldChar w:fldCharType="separate"/>
      </w:r>
      <w:r w:rsidRPr="00C44BA6">
        <w:rPr>
          <w:rFonts w:cs="Times New Roman"/>
          <w:szCs w:val="24"/>
        </w:rPr>
        <w:t>“ARCHIVES*RECORDS 2018: A Finding Aid To My Soul . . .,” accessed December 8, 2019, https://archives2018.sched.com/event/ETES/a-finding-aid-to-my-soul.</w:t>
      </w:r>
      <w:r>
        <w:fldChar w:fldCharType="end"/>
      </w:r>
    </w:p>
  </w:footnote>
  <w:footnote w:id="19">
    <w:p w14:paraId="7075B2B2" w14:textId="5B205775" w:rsidR="004251A6" w:rsidRDefault="004251A6" w:rsidP="001E72E2">
      <w:pPr>
        <w:pStyle w:val="FootnoteText"/>
      </w:pPr>
      <w:r w:rsidRPr="00330519">
        <w:rPr>
          <w:rStyle w:val="FootnoteReference"/>
        </w:rPr>
        <w:footnoteRef/>
      </w:r>
      <w:r>
        <w:t xml:space="preserve"> </w:t>
      </w:r>
      <w:r>
        <w:fldChar w:fldCharType="begin"/>
      </w:r>
      <w:r w:rsidR="00330519">
        <w:instrText xml:space="preserve"> ADDIN ZOTERO_ITEM CSL_CITATION {"citationID":"51yfMPp2","properties":{"formattedCitation":"Tanya Zanish-Belcher, \\uc0\\u8220{}Keeping Evidence and Memory: Archives Storytelling in the Twenty-First Century,\\uc0\\u8221{} {\\i{}The American Archivist} 82, no. 1 (March 1, 2019): 9\\uc0\\u8211{}23, https://doi.org/10.17723/0360-9081-82.1.9.","plainCitation":"Tanya Zanish-Belcher, “Keeping Evidence and Memory: Archives Storytelling in the Twenty-First Century,” The American Archivist 82, no. 1 (March 1, 2019): 9–23, https://doi.org/10.17723/0360-9081-82.1.9.","noteIndex":18},"citationItems":[{"id":855,"uris":["http://zotero.org/users/local/RjOlW3vY/items/AZCSL8BR"],"uri":["http://zotero.org/users/local/RjOlW3vY/items/AZCSL8BR"],"itemData":{"id":855,"type":"article-journal","container-title":"The American Archivist","DOI":"10.17723/0360-9081-82.1.9","ISSN":"0360-9081","issue":"1","journalAbbreviation":"The American Archivist","page":"9-23","title":"Keeping Evidence and Memory: Archives Storytelling in the Twenty-First Century","volume":"82","author":[{"family":"Zanish-Belcher","given":"Tanya"}],"issued":{"date-parts":[["2019",3,1]]}}}],"schema":"https://github.com/citation-style-language/schema/raw/master/csl-citation.json"} </w:instrText>
      </w:r>
      <w:r>
        <w:fldChar w:fldCharType="separate"/>
      </w:r>
      <w:r w:rsidRPr="000012A3">
        <w:rPr>
          <w:rFonts w:cs="Times New Roman"/>
          <w:szCs w:val="24"/>
        </w:rPr>
        <w:t xml:space="preserve">Tanya Zanish-Belcher, “Keeping Evidence and Memory: Archives Storytelling in the Twenty-First Century,” </w:t>
      </w:r>
      <w:r w:rsidRPr="000012A3">
        <w:rPr>
          <w:rFonts w:cs="Times New Roman"/>
          <w:i/>
          <w:iCs/>
          <w:szCs w:val="24"/>
        </w:rPr>
        <w:t>The American Archivist</w:t>
      </w:r>
      <w:r w:rsidRPr="000012A3">
        <w:rPr>
          <w:rFonts w:cs="Times New Roman"/>
          <w:szCs w:val="24"/>
        </w:rPr>
        <w:t xml:space="preserve"> 82, no. 1 (March 1, 2019): 9–23, https://doi.org/10.17723/0360-9081-82.1.9.</w:t>
      </w:r>
      <w:r>
        <w:fldChar w:fldCharType="end"/>
      </w:r>
    </w:p>
  </w:footnote>
  <w:footnote w:id="20">
    <w:p w14:paraId="7E9D1679" w14:textId="24A0DD91" w:rsidR="004251A6" w:rsidRDefault="004251A6" w:rsidP="00387821">
      <w:pPr>
        <w:pStyle w:val="FootnoteText"/>
      </w:pPr>
      <w:r w:rsidRPr="00330519">
        <w:rPr>
          <w:rStyle w:val="FootnoteReference"/>
        </w:rPr>
        <w:footnoteRef/>
      </w:r>
      <w:r>
        <w:t xml:space="preserve"> </w:t>
      </w:r>
      <w:r>
        <w:fldChar w:fldCharType="begin"/>
      </w:r>
      <w:r w:rsidR="00330519">
        <w:instrText xml:space="preserve"> ADDIN ZOTERO_ITEM CSL_CITATION {"citationID":"aAJSe0q3","properties":{"formattedCitation":"\\uc0\\u8220{}Guidelines for Evaluation of Archival Institutions | Society of American Archivists,\\uc0\\u8221{} accessed December 7, 2019, https://www2.archivists.org/groups/standards-committee/guidelines-for-evaluation-of-archival-institutions.","plainCitation":"“Guidelines for Evaluation of Archival Institutions | Society of American Archivists,” accessed December 7, 2019, https://www2.archivists.org/groups/standards-committee/guidelines-for-evaluation-of-archival-institutions.","noteIndex":19},"citationItems":[{"id":853,"uris":["http://zotero.org/users/local/RjOlW3vY/items/R66IF2RA"],"uri":["http://zotero.org/users/local/RjOlW3vY/items/R66IF2RA"],"itemData":{"id":853,"type":"webpage","title":"Guidelines for Evaluation of Archival Institutions | Society of American Archivists","URL":"https://www2.archivists.org/groups/standards-committee/guidelines-for-evaluation-of-archival-institutions","accessed":{"date-parts":[["2019",12,7]]}}}],"schema":"https://github.com/citation-style-language/schema/raw/master/csl-citation.json"} </w:instrText>
      </w:r>
      <w:r>
        <w:fldChar w:fldCharType="separate"/>
      </w:r>
      <w:r w:rsidRPr="00C44BA6">
        <w:rPr>
          <w:rFonts w:cs="Times New Roman"/>
          <w:szCs w:val="24"/>
        </w:rPr>
        <w:t>“Guidelines for Evaluation of Archival Institutions | Society of American Archivists,” accessed December 7, 2019, https://www2.archivists.org/groups/standards-committee/guidelines-for-evaluation-of-archival-institutions.</w:t>
      </w:r>
      <w:r>
        <w:fldChar w:fldCharType="end"/>
      </w:r>
    </w:p>
  </w:footnote>
  <w:footnote w:id="21">
    <w:p w14:paraId="6B7427E0" w14:textId="4345C51F" w:rsidR="004251A6" w:rsidRDefault="004251A6" w:rsidP="00387821">
      <w:pPr>
        <w:pStyle w:val="FootnoteText"/>
      </w:pPr>
      <w:r w:rsidRPr="00330519">
        <w:rPr>
          <w:rStyle w:val="FootnoteReference"/>
        </w:rPr>
        <w:footnoteRef/>
      </w:r>
      <w:r>
        <w:t xml:space="preserve"> </w:t>
      </w:r>
      <w:r>
        <w:fldChar w:fldCharType="begin"/>
      </w:r>
      <w:r w:rsidR="00330519">
        <w:instrText xml:space="preserve"> ADDIN ZOTERO_ITEM CSL_CITATION {"citationID":"uUAZdTEh","properties":{"formattedCitation":"Randall Jimerson, \\uc0\\u8220{}Redefining Archival Identity: Meeting User Needs in the Information Society,\\uc0\\u8221{} {\\i{}The American Archivist} 52, no. 3 (July 1, 1989): 332\\uc0\\u8211{}40, https://doi.org/10.17723/aarc.52.3.k4532462540117t7.","plainCitation":"Randall Jimerson, “Redefining Archival Identity: Meeting User Needs in the Information Society,” The American Archivist 52, no. 3 (July 1, 1989): 332–40, https://doi.org/10.17723/aarc.52.3.k4532462540117t7.","dontUpdate":true,"noteIndex":20},"citationItems":[{"id":785,"uris":["http://zotero.org/users/local/RjOlW3vY/items/6DNLSZAL"],"uri":["http://zotero.org/users/local/RjOlW3vY/items/6DNLSZAL"],"itemData":{"id":785,"type":"article-journal","abstract":"In order to avoid becoming irrelevant in the modern information society, archivists must redefine their professional identity and role in society, learn new planning and marketing skills, and establish the importance of archives in meeting user needs. Responding to initiatives launched by the SAA Task Force on Archives and Society, the author argues that archivists should adopt a more user-friendly approach to marketing their services. Marketing differs from public relations and selling products by focusing on customers and their needs. Altering the profession's image requires that individual archivists redefine their own self-image, attitudes, and procedures.","container-title":"The American Archivist","DOI":"10.17723/aarc.52.3.k4532462540117t7","ISSN":"0360-9081","issue":"3","journalAbbreviation":"The American Archivist","page":"332-340","source":"americanarchivist.org (Atypon)","title":"Redefining Archival Identity: Meeting User Needs in the Information Society","title-short":"Redefining Archival Identity","volume":"52","author":[{"family":"Jimerson","given":"Randall"}],"issued":{"date-parts":[["1989",7,1]]}}}],"schema":"https://github.com/citation-style-language/schema/raw/master/csl-citation.json"} </w:instrText>
      </w:r>
      <w:r>
        <w:fldChar w:fldCharType="separate"/>
      </w:r>
      <w:r w:rsidRPr="00F57F5D">
        <w:rPr>
          <w:rFonts w:cs="Times New Roman"/>
          <w:szCs w:val="24"/>
        </w:rPr>
        <w:t xml:space="preserve">Randall Jimerson, “Redefining Archival Identity: Meeting User Needs in the Information Society,” </w:t>
      </w:r>
      <w:r w:rsidRPr="00F57F5D">
        <w:rPr>
          <w:rFonts w:cs="Times New Roman"/>
          <w:i/>
          <w:iCs/>
          <w:szCs w:val="24"/>
        </w:rPr>
        <w:t>The American Archivist</w:t>
      </w:r>
      <w:r w:rsidRPr="00F57F5D">
        <w:rPr>
          <w:rFonts w:cs="Times New Roman"/>
          <w:szCs w:val="24"/>
        </w:rPr>
        <w:t xml:space="preserve"> 52, no. 3 (July 1, 1989): 332–40, https://doi.org/10.17723/aarc.52.3.k4532462540117t7</w:t>
      </w:r>
      <w:r w:rsidR="00447C71">
        <w:rPr>
          <w:rFonts w:cs="Times New Roman"/>
          <w:szCs w:val="24"/>
        </w:rPr>
        <w:t>, p. 336</w:t>
      </w:r>
      <w:r w:rsidRPr="00F57F5D">
        <w:rPr>
          <w:rFonts w:cs="Times New Roman"/>
          <w:szCs w:val="24"/>
        </w:rPr>
        <w:t>.</w:t>
      </w:r>
      <w:r>
        <w:fldChar w:fldCharType="end"/>
      </w:r>
    </w:p>
  </w:footnote>
  <w:footnote w:id="22">
    <w:p w14:paraId="622AA965" w14:textId="42F5612B" w:rsidR="004251A6" w:rsidRDefault="004251A6" w:rsidP="00387821">
      <w:pPr>
        <w:pStyle w:val="FootnoteText"/>
      </w:pPr>
      <w:r w:rsidRPr="00330519">
        <w:rPr>
          <w:rStyle w:val="FootnoteReference"/>
        </w:rPr>
        <w:footnoteRef/>
      </w:r>
      <w:r>
        <w:t xml:space="preserve"> </w:t>
      </w:r>
      <w:r>
        <w:fldChar w:fldCharType="begin"/>
      </w:r>
      <w:r w:rsidR="00330519">
        <w:instrText xml:space="preserve"> ADDIN ZOTERO_ITEM CSL_CITATION {"citationID":"WkPWBZdS","properties":{"formattedCitation":"Helen R Tibbo, \\uc0\\u8220{}Learning to Love Our Users: A Challenge to the Profession and a Model for Practice,\\uc0\\u8221{} {\\i{}MAC} Spring (2002): 1\\uc0\\u8211{}31, https://ils.unc.edu/tibbo/MAC%20Spring%202002.pdf.","plainCitation":"Helen R Tibbo, “Learning to Love Our Users: A Challenge to the Profession and a Model for Practice,” MAC Spring (2002): 1–31, https://ils.unc.edu/tibbo/MAC%20Spring%202002.pdf.","dontUpdate":true,"noteIndex":21},"citationItems":[{"id":830,"uris":["http://zotero.org/users/local/RjOlW3vY/items/5LYG8AAH"],"uri":["http://zotero.org/users/local/RjOlW3vY/items/5LYG8AAH"],"itemData":{"id":830,"type":"article-journal","container-title":"MAC","DOI":"https://ils.unc.edu/tibbo/MAC%20Spring%202002.pdf","language":"en","page":"1-31","source":"Zotero","title":"Learning to Love Our Users: A Challenge to the Profession and a Model for Practice","volume":"Spring","author":[{"family":"Tibbo","given":"Helen R"}],"issued":{"date-parts":[["2002"]]}}}],"schema":"https://github.com/citation-style-language/schema/raw/master/csl-citation.json"} </w:instrText>
      </w:r>
      <w:r>
        <w:fldChar w:fldCharType="separate"/>
      </w:r>
      <w:r w:rsidRPr="005A5B31">
        <w:rPr>
          <w:rFonts w:cs="Times New Roman"/>
          <w:szCs w:val="24"/>
        </w:rPr>
        <w:t xml:space="preserve">Helen R Tibbo, “Learning to Love Our Users: A Challenge to the Profession and a Model for Practice,” </w:t>
      </w:r>
      <w:r w:rsidRPr="005A5B31">
        <w:rPr>
          <w:rFonts w:cs="Times New Roman"/>
          <w:i/>
          <w:iCs/>
          <w:szCs w:val="24"/>
        </w:rPr>
        <w:t>MAC</w:t>
      </w:r>
      <w:r w:rsidRPr="005A5B31">
        <w:rPr>
          <w:rFonts w:cs="Times New Roman"/>
          <w:szCs w:val="24"/>
        </w:rPr>
        <w:t xml:space="preserve"> Spring (2002): 1–31, https://ils.unc.edu/tibbo/MAC%20Spring%202002.pdf</w:t>
      </w:r>
      <w:r w:rsidR="00447C71">
        <w:rPr>
          <w:rFonts w:cs="Times New Roman"/>
          <w:szCs w:val="24"/>
        </w:rPr>
        <w:t>, p. 9</w:t>
      </w:r>
      <w:r w:rsidRPr="005A5B31">
        <w:rPr>
          <w:rFonts w:cs="Times New Roman"/>
          <w:szCs w:val="24"/>
        </w:rPr>
        <w:t>.</w:t>
      </w:r>
      <w:r>
        <w:fldChar w:fldCharType="end"/>
      </w:r>
    </w:p>
  </w:footnote>
  <w:footnote w:id="23">
    <w:p w14:paraId="19B16C9F" w14:textId="3270E602" w:rsidR="004251A6" w:rsidRDefault="004251A6" w:rsidP="00387821">
      <w:pPr>
        <w:pStyle w:val="FootnoteText"/>
      </w:pPr>
      <w:r w:rsidRPr="00330519">
        <w:rPr>
          <w:rStyle w:val="FootnoteReference"/>
        </w:rPr>
        <w:footnoteRef/>
      </w:r>
      <w:r>
        <w:t xml:space="preserve"> </w:t>
      </w:r>
      <w:r>
        <w:fldChar w:fldCharType="begin"/>
      </w:r>
      <w:r w:rsidR="00330519">
        <w:instrText xml:space="preserve"> ADDIN ZOTERO_ITEM CSL_CITATION {"citationID":"v0D0znKN","properties":{"formattedCitation":"Hea Lim Rhee, \\uc0\\u8220{}Reflections on Archival User Studies,\\uc0\\u8221{} {\\i{}Reference &amp; User Services Quarterly} 54, no. 4 (June 19, 2015): 29\\uc0\\u8211{}42, https://doi.org/10.5860/rusq.54n4.29.","plainCitation":"Hea Lim Rhee, “Reflections on Archival User Studies,” Reference &amp; User Services Quarterly 54, no. 4 (June 19, 2015): 29–42, https://doi.org/10.5860/rusq.54n4.29.","dontUpdate":true,"noteIndex":22},"citationItems":[{"id":788,"uris":["http://zotero.org/users/local/RjOlW3vY/items/Y987H2LY"],"uri":["http://zotero.org/users/local/RjOlW3vY/items/Y987H2LY"],"itemData":{"id":788,"type":"article-journal","abstract":"This study is the first to focus on how developments in research trends, technology, and other factors have changed archival user studies. How have they changed in the past thirty years? How have they been conducted? This study examines and analyzes the US and Canadian literature on archival user studies to trace their past, characterize their present, and uncover the issues and challenges facing the archival community in conducting user studies. It discusses findings and gives suggestions for further archival user studies.","container-title":"Reference &amp; User Services Quarterly","DOI":"10.5860/rusq.54n4.29","ISSN":"1094-9054","issue":"4","language":"en","page":"29-42","source":"journals.ala.org","title":"Reflections on Archival User Studies","volume":"54","author":[{"family":"Rhee","given":"Hea Lim"}],"issued":{"date-parts":[["2015",6,19]]}}}],"schema":"https://github.com/citation-style-language/schema/raw/master/csl-citation.json"} </w:instrText>
      </w:r>
      <w:r>
        <w:fldChar w:fldCharType="separate"/>
      </w:r>
      <w:r w:rsidRPr="007232E7">
        <w:rPr>
          <w:rFonts w:cs="Times New Roman"/>
          <w:szCs w:val="24"/>
        </w:rPr>
        <w:t xml:space="preserve">Hea Lim Rhee, “Reflections on Archival User Studies,” </w:t>
      </w:r>
      <w:r w:rsidRPr="007232E7">
        <w:rPr>
          <w:rFonts w:cs="Times New Roman"/>
          <w:i/>
          <w:iCs/>
          <w:szCs w:val="24"/>
        </w:rPr>
        <w:t>Reference &amp; User Services Quarterly</w:t>
      </w:r>
      <w:r w:rsidRPr="007232E7">
        <w:rPr>
          <w:rFonts w:cs="Times New Roman"/>
          <w:szCs w:val="24"/>
        </w:rPr>
        <w:t xml:space="preserve"> 54, no. 4 (June 19, 2015): 29–42, https://doi.org/10.5860/rusq.54n4.29</w:t>
      </w:r>
      <w:r w:rsidR="005F463F">
        <w:rPr>
          <w:rFonts w:cs="Times New Roman"/>
          <w:szCs w:val="24"/>
        </w:rPr>
        <w:t>, p. 31</w:t>
      </w:r>
      <w:r w:rsidRPr="007232E7">
        <w:rPr>
          <w:rFonts w:cs="Times New Roman"/>
          <w:szCs w:val="24"/>
        </w:rPr>
        <w:t>.</w:t>
      </w:r>
      <w:r>
        <w:fldChar w:fldCharType="end"/>
      </w:r>
    </w:p>
  </w:footnote>
  <w:footnote w:id="24">
    <w:p w14:paraId="46A0DCF0" w14:textId="32FA33A3" w:rsidR="004251A6" w:rsidRDefault="004251A6" w:rsidP="00387821">
      <w:pPr>
        <w:pStyle w:val="FootnoteText"/>
      </w:pPr>
      <w:r w:rsidRPr="00330519">
        <w:rPr>
          <w:rStyle w:val="FootnoteReference"/>
        </w:rPr>
        <w:footnoteRef/>
      </w:r>
      <w:r>
        <w:t xml:space="preserve"> </w:t>
      </w:r>
      <w:r>
        <w:fldChar w:fldCharType="begin"/>
      </w:r>
      <w:r w:rsidR="00330519">
        <w:instrText xml:space="preserve"> ADDIN ZOTERO_ITEM CSL_CITATION {"citationID":"onL7JdOU","properties":{"formattedCitation":"Paul Conway, \\uc0\\u8220{}Facts and Frameworks: An Approach to Studying the Users of Archives,\\uc0\\u8221{} {\\i{}The American Archivist} 49, no. 4 (October 1, 1986): 393\\uc0\\u8211{}407, https://doi.org/10.17723/aarc.49.4.p21825jp21403087.","plainCitation":"Paul Conway, “Facts and Frameworks: An Approach to Studying the Users of Archives,” The American Archivist 49, no. 4 (October 1, 1986): 393–407, https://doi.org/10.17723/aarc.49.4.p21825jp21403087.","noteIndex":23},"citationItems":[{"id":869,"uris":["http://zotero.org/users/local/RjOlW3vY/items/XVLP5SIN"],"uri":["http://zotero.org/users/local/RjOlW3vY/items/XVLP5SIN"],"itemData":{"id":869,"type":"article-journal","container-title":"The American Archivist","DOI":"10.17723/aarc.49.4.p21825jp21403087","ISSN":"0360-9081","issue":"4","journalAbbreviation":"The American Archivist","page":"393-407","title":"Facts and Frameworks: An Approach to Studying the Users of Archives","volume":"49","author":[{"family":"Conway","given":"Paul"}],"issued":{"date-parts":[["1986",10,1]]}}}],"schema":"https://github.com/citation-style-language/schema/raw/master/csl-citation.json"} </w:instrText>
      </w:r>
      <w:r>
        <w:fldChar w:fldCharType="separate"/>
      </w:r>
      <w:r w:rsidRPr="007232E7">
        <w:rPr>
          <w:rFonts w:cs="Times New Roman"/>
          <w:szCs w:val="24"/>
        </w:rPr>
        <w:t xml:space="preserve">Paul Conway, “Facts and Frameworks: An Approach to Studying the Users of Archives,” </w:t>
      </w:r>
      <w:r w:rsidRPr="007232E7">
        <w:rPr>
          <w:rFonts w:cs="Times New Roman"/>
          <w:i/>
          <w:iCs/>
          <w:szCs w:val="24"/>
        </w:rPr>
        <w:t>The American Archivist</w:t>
      </w:r>
      <w:r w:rsidRPr="007232E7">
        <w:rPr>
          <w:rFonts w:cs="Times New Roman"/>
          <w:szCs w:val="24"/>
        </w:rPr>
        <w:t xml:space="preserve"> 49, no. 4 (October 1, 1986): 393–407, https://doi.org/10.17723/aarc.49.4.p21825jp21403087.</w:t>
      </w:r>
      <w:r>
        <w:fldChar w:fldCharType="end"/>
      </w:r>
    </w:p>
  </w:footnote>
  <w:footnote w:id="25">
    <w:p w14:paraId="79C7A565" w14:textId="45043A55" w:rsidR="004251A6" w:rsidRDefault="004251A6" w:rsidP="0051066D">
      <w:pPr>
        <w:pStyle w:val="FootnoteText"/>
      </w:pPr>
      <w:r w:rsidRPr="00330519">
        <w:rPr>
          <w:rStyle w:val="FootnoteReference"/>
        </w:rPr>
        <w:footnoteRef/>
      </w:r>
      <w:r>
        <w:t xml:space="preserve"> </w:t>
      </w:r>
      <w:r>
        <w:fldChar w:fldCharType="begin"/>
      </w:r>
      <w:r w:rsidR="00330519">
        <w:instrText xml:space="preserve"> ADDIN ZOTERO_ITEM CSL_CITATION {"citationID":"fSWTnr7A","properties":{"formattedCitation":"Tibbo, \\uc0\\u8220{}Learning to Love Our Users: A Challenge to the Profession and a Model for Practice.\\uc0\\u8221{}","plainCitation":"Tibbo, “Learning to Love Our Users: A Challenge to the Profession and a Model for Practice.”","dontUpdate":true,"noteIndex":24},"citationItems":[{"id":830,"uris":["http://zotero.org/users/local/RjOlW3vY/items/5LYG8AAH"],"uri":["http://zotero.org/users/local/RjOlW3vY/items/5LYG8AAH"],"itemData":{"id":830,"type":"article-journal","container-title":"MAC","DOI":"https://ils.unc.edu/tibbo/MAC%20Spring%202002.pdf","language":"en","page":"1-31","source":"Zotero","title":"Learning to Love Our Users: A Challenge to the Profession and a Model for Practice","volume":"Spring","author":[{"family":"Tibbo","given":"Helen R"}],"issued":{"date-parts":[["2002"]]}}}],"schema":"https://github.com/citation-style-language/schema/raw/master/csl-citation.json"} </w:instrText>
      </w:r>
      <w:r>
        <w:fldChar w:fldCharType="separate"/>
      </w:r>
      <w:r w:rsidRPr="00BA7495">
        <w:rPr>
          <w:rFonts w:cs="Times New Roman"/>
          <w:szCs w:val="24"/>
        </w:rPr>
        <w:t>Tibbo, “Learning to Love Our Users: A Challenge to the Profession and a Model for Practice”</w:t>
      </w:r>
      <w:r>
        <w:fldChar w:fldCharType="end"/>
      </w:r>
      <w:r w:rsidR="005F463F">
        <w:t xml:space="preserve"> p. 3.</w:t>
      </w:r>
    </w:p>
  </w:footnote>
  <w:footnote w:id="26">
    <w:p w14:paraId="160CC145" w14:textId="15942E0A" w:rsidR="004251A6" w:rsidRDefault="004251A6" w:rsidP="00387821">
      <w:pPr>
        <w:pStyle w:val="FootnoteText"/>
      </w:pPr>
      <w:r w:rsidRPr="00330519">
        <w:rPr>
          <w:rStyle w:val="FootnoteReference"/>
        </w:rPr>
        <w:footnoteRef/>
      </w:r>
      <w:r>
        <w:t xml:space="preserve"> </w:t>
      </w:r>
      <w:r>
        <w:fldChar w:fldCharType="begin"/>
      </w:r>
      <w:r w:rsidR="00330519">
        <w:instrText xml:space="preserve"> ADDIN ZOTERO_ITEM CSL_CITATION {"citationID":"GYGTP2SV","properties":{"formattedCitation":"Jimerson, \\uc0\\u8220{}Redefining Archival Identity.\\uc0\\u8221{}","plainCitation":"Jimerson, “Redefining Archival Identity.”","dontUpdate":true,"noteIndex":25},"citationItems":[{"id":785,"uris":["http://zotero.org/users/local/RjOlW3vY/items/6DNLSZAL"],"uri":["http://zotero.org/users/local/RjOlW3vY/items/6DNLSZAL"],"itemData":{"id":785,"type":"article-journal","abstract":"In order to avoid becoming irrelevant in the modern information society, archivists must redefine their professional identity and role in society, learn new planning and marketing skills, and establish the importance of archives in meeting user needs. Responding to initiatives launched by the SAA Task Force on Archives and Society, the author argues that archivists should adopt a more user-friendly approach to marketing their services. Marketing differs from public relations and selling products by focusing on customers and their needs. Altering the profession's image requires that individual archivists redefine their own self-image, attitudes, and procedures.","container-title":"The American Archivist","DOI":"10.17723/aarc.52.3.k4532462540117t7","ISSN":"0360-9081","issue":"3","journalAbbreviation":"The American Archivist","page":"332-340","source":"americanarchivist.org (Atypon)","title":"Redefining Archival Identity: Meeting User Needs in the Information Society","title-short":"Redefining Archival Identity","volume":"52","author":[{"family":"Jimerson","given":"Randall"}],"issued":{"date-parts":[["1989",7,1]]}}}],"schema":"https://github.com/citation-style-language/schema/raw/master/csl-citation.json"} </w:instrText>
      </w:r>
      <w:r>
        <w:fldChar w:fldCharType="separate"/>
      </w:r>
      <w:r w:rsidRPr="00FF05D7">
        <w:rPr>
          <w:rFonts w:cs="Times New Roman"/>
          <w:szCs w:val="24"/>
        </w:rPr>
        <w:t>Jimerson, “Redefining Archival Identity</w:t>
      </w:r>
      <w:r w:rsidR="005F463F">
        <w:rPr>
          <w:rFonts w:cs="Times New Roman"/>
          <w:szCs w:val="24"/>
        </w:rPr>
        <w:t>,</w:t>
      </w:r>
      <w:r w:rsidRPr="00FF05D7">
        <w:rPr>
          <w:rFonts w:cs="Times New Roman"/>
          <w:szCs w:val="24"/>
        </w:rPr>
        <w:t>”</w:t>
      </w:r>
      <w:r>
        <w:fldChar w:fldCharType="end"/>
      </w:r>
      <w:r w:rsidR="005F463F">
        <w:t xml:space="preserve"> p. 332.</w:t>
      </w:r>
    </w:p>
  </w:footnote>
  <w:footnote w:id="27">
    <w:p w14:paraId="0ABA6666" w14:textId="58F0724F" w:rsidR="004251A6" w:rsidRDefault="004251A6">
      <w:pPr>
        <w:pStyle w:val="FootnoteText"/>
      </w:pPr>
      <w:r w:rsidRPr="00330519">
        <w:rPr>
          <w:rStyle w:val="FootnoteReference"/>
        </w:rPr>
        <w:footnoteRef/>
      </w:r>
      <w:r>
        <w:t xml:space="preserve"> </w:t>
      </w:r>
      <w:r>
        <w:fldChar w:fldCharType="begin"/>
      </w:r>
      <w:r w:rsidR="00330519">
        <w:instrText xml:space="preserve"> ADDIN ZOTERO_ITEM CSL_CITATION {"citationID":"sM4ZOGNR","properties":{"formattedCitation":"Bruce Dearstyne, \\uc0\\u8220{}What Is the Use of Archives? A Challenge for the Profession,\\uc0\\u8221{} {\\i{}The American Archivist} 50, no. 1 (January 1, 1987): 76\\uc0\\u8211{}87, https://doi.org/10.17723/aarc.50.1.572q383767657258.","plainCitation":"Bruce Dearstyne, “What Is the Use of Archives? A Challenge for the Profession,” The American Archivist 50, no. 1 (January 1, 1987): 76–87, https://doi.org/10.17723/aarc.50.1.572q383767657258.","dontUpdate":true,"noteIndex":26},"citationItems":[{"id":831,"uris":["http://zotero.org/users/local/RjOlW3vY/items/AACPI3LF"],"uri":["http://zotero.org/users/local/RjOlW3vY/items/AACPI3LF"],"itemData":{"id":831,"type":"article-journal","container-title":"The American Archivist","DOI":"10.17723/aarc.50.1.572q383767657258","ISSN":"0360-9081","issue":"1","journalAbbreviation":"The American Archivist","page":"76-87","title":"What Is the Use of Archives? A Challenge for the Profession","volume":"50","author":[{"family":"Dearstyne","given":"Bruce"}],"issued":{"date-parts":[["1987",1,1]]}}}],"schema":"https://github.com/citation-style-language/schema/raw/master/csl-citation.json"} </w:instrText>
      </w:r>
      <w:r>
        <w:fldChar w:fldCharType="separate"/>
      </w:r>
      <w:r w:rsidRPr="005C4CFD">
        <w:rPr>
          <w:rFonts w:cs="Times New Roman"/>
          <w:szCs w:val="24"/>
        </w:rPr>
        <w:t xml:space="preserve">Bruce Dearstyne, “What Is the Use of Archives? A Challenge for the Profession,” </w:t>
      </w:r>
      <w:r w:rsidRPr="005C4CFD">
        <w:rPr>
          <w:rFonts w:cs="Times New Roman"/>
          <w:i/>
          <w:iCs/>
          <w:szCs w:val="24"/>
        </w:rPr>
        <w:t>The American Archivist</w:t>
      </w:r>
      <w:r w:rsidRPr="005C4CFD">
        <w:rPr>
          <w:rFonts w:cs="Times New Roman"/>
          <w:szCs w:val="24"/>
        </w:rPr>
        <w:t xml:space="preserve"> 50, no. 1 (January 1, 1987): 76–87, https://doi.org/10.17723/aarc.50.1.572q383767657258</w:t>
      </w:r>
      <w:r w:rsidR="005F463F">
        <w:rPr>
          <w:rFonts w:cs="Times New Roman"/>
          <w:szCs w:val="24"/>
        </w:rPr>
        <w:t>, p. 85</w:t>
      </w:r>
      <w:r w:rsidRPr="005C4CFD">
        <w:rPr>
          <w:rFonts w:cs="Times New Roman"/>
          <w:szCs w:val="24"/>
        </w:rPr>
        <w:t>.</w:t>
      </w:r>
      <w:r>
        <w:fldChar w:fldCharType="end"/>
      </w:r>
    </w:p>
  </w:footnote>
  <w:footnote w:id="28">
    <w:p w14:paraId="641CDF55" w14:textId="50093A54" w:rsidR="004251A6" w:rsidRDefault="004251A6">
      <w:pPr>
        <w:pStyle w:val="FootnoteText"/>
      </w:pPr>
      <w:r w:rsidRPr="00330519">
        <w:rPr>
          <w:rStyle w:val="FootnoteReference"/>
        </w:rPr>
        <w:footnoteRef/>
      </w:r>
      <w:r>
        <w:t xml:space="preserve"> </w:t>
      </w:r>
      <w:r>
        <w:fldChar w:fldCharType="begin"/>
      </w:r>
      <w:r w:rsidR="00330519">
        <w:instrText xml:space="preserve"> ADDIN ZOTERO_ITEM CSL_CITATION {"citationID":"1AbDeA9I","properties":{"formattedCitation":"Wendy Duff and Verne Harris, \\uc0\\u8220{}Stories and Names: Archival Description as Narrating Records and Constructing Meanings,\\uc0\\u8221{} {\\i{}Archival Science} 2 (January 9, 2002): 263\\uc0\\u8211{}85, https://doi.org/10.1007/BF02435625.","plainCitation":"Wendy Duff and Verne Harris, “Stories and Names: Archival Description as Narrating Records and Constructing Meanings,” Archival Science 2 (January 9, 2002): 263–85, https://doi.org/10.1007/BF02435625.","dontUpdate":true,"noteIndex":27},"citationItems":[{"id":837,"uris":["http://zotero.org/users/local/RjOlW3vY/items/F3MWZ8RB"],"uri":["http://zotero.org/users/local/RjOlW3vY/items/F3MWZ8RB"],"itemData":{"id":837,"type":"article-journal","abstract":"The authors of this essay, coming from very different traditions and modes of archival discourse, explore together archival\ndescription as a field of archival thinking and practice. Their shared conviction is that records are always in the process\nof being made, and that the stories of their making are parts of bigger stories understandable only in the ever-changing broader\ncontexts of society. The exploration begins with an interrogation of the traditional and ever-valid questions of the what\nand the why of archival description. Thereafter they offer a deconstruction of these questions and of the answers commonly\nproffered. In these sections of the essay their concern is with descriptive architecture, the analysis covering a number of\nspecific architectures and including only oblique references to descriptive standardization. The concluding section attempts\nto draw out the implications of their analysis for endeavours—irrespective of the architectures being used — to define, and\nto justify, descriptive standards. Their call is not to dispense with standardization, but rather to create space for a liberatory\napproach which engages creatively the many dangers of standardization.","container-title":"Archival Science","DOI":"10.1007/BF02435625","journalAbbreviation":"Archival Science","page":"263-285","title":"Stories and Names: Archival Description as Narrating Records and Constructing Meanings","volume":"2","author":[{"family":"Duff","given":"Wendy"},{"family":"Harris","given":"Verne"}],"issued":{"date-parts":[["2002",1,9]]}}}],"schema":"https://github.com/citation-style-language/schema/raw/master/csl-citation.json"} </w:instrText>
      </w:r>
      <w:r>
        <w:fldChar w:fldCharType="separate"/>
      </w:r>
      <w:r w:rsidRPr="007D1518">
        <w:rPr>
          <w:rFonts w:cs="Times New Roman"/>
          <w:szCs w:val="24"/>
        </w:rPr>
        <w:t xml:space="preserve">Wendy Duff and Verne Harris, “Stories and Names: Archival Description as Narrating Records and Constructing Meanings,” </w:t>
      </w:r>
      <w:r w:rsidRPr="007D1518">
        <w:rPr>
          <w:rFonts w:cs="Times New Roman"/>
          <w:i/>
          <w:iCs/>
          <w:szCs w:val="24"/>
        </w:rPr>
        <w:t>Archival Science</w:t>
      </w:r>
      <w:r w:rsidRPr="007D1518">
        <w:rPr>
          <w:rFonts w:cs="Times New Roman"/>
          <w:szCs w:val="24"/>
        </w:rPr>
        <w:t xml:space="preserve"> 2 (January 9, 2002): 263–85, https://doi.org/10.1007/BF02435625</w:t>
      </w:r>
      <w:r w:rsidR="00F06EEA">
        <w:rPr>
          <w:rFonts w:cs="Times New Roman"/>
          <w:szCs w:val="24"/>
        </w:rPr>
        <w:t>, p. 276</w:t>
      </w:r>
      <w:r w:rsidRPr="007D1518">
        <w:rPr>
          <w:rFonts w:cs="Times New Roman"/>
          <w:szCs w:val="24"/>
        </w:rPr>
        <w:t>.</w:t>
      </w:r>
      <w:r>
        <w:fldChar w:fldCharType="end"/>
      </w:r>
    </w:p>
  </w:footnote>
  <w:footnote w:id="29">
    <w:p w14:paraId="374E8F71" w14:textId="3B9789DD" w:rsidR="004251A6" w:rsidRDefault="004251A6">
      <w:pPr>
        <w:pStyle w:val="FootnoteText"/>
      </w:pPr>
      <w:r w:rsidRPr="00330519">
        <w:rPr>
          <w:rStyle w:val="FootnoteReference"/>
        </w:rPr>
        <w:footnoteRef/>
      </w:r>
      <w:r>
        <w:t xml:space="preserve"> </w:t>
      </w:r>
      <w:r>
        <w:fldChar w:fldCharType="begin"/>
      </w:r>
      <w:r w:rsidR="00330519">
        <w:instrText xml:space="preserve"> ADDIN ZOTERO_ITEM CSL_CITATION {"citationID":"YX97LvkY","properties":{"formattedCitation":"Ibid.","plainCitation":"Ibid.","dontUpdate":true,"noteIndex":28},"citationItems":[{"id":837,"uris":["http://zotero.org/users/local/RjOlW3vY/items/F3MWZ8RB"],"uri":["http://zotero.org/users/local/RjOlW3vY/items/F3MWZ8RB"],"itemData":{"id":837,"type":"article-journal","abstract":"The authors of this essay, coming from very different traditions and modes of archival discourse, explore together archival\ndescription as a field of archival thinking and practice. Their shared conviction is that records are always in the process\nof being made, and that the stories of their making are parts of bigger stories understandable only in the ever-changing broader\ncontexts of society. The exploration begins with an interrogation of the traditional and ever-valid questions of the what\nand the why of archival description. Thereafter they offer a deconstruction of these questions and of the answers commonly\nproffered. In these sections of the essay their concern is with descriptive architecture, the analysis covering a number of\nspecific architectures and including only oblique references to descriptive standardization. The concluding section attempts\nto draw out the implications of their analysis for endeavours—irrespective of the architectures being used — to define, and\nto justify, descriptive standards. Their call is not to dispense with standardization, but rather to create space for a liberatory\napproach which engages creatively the many dangers of standardization.","container-title":"Archival Science","DOI":"10.1007/BF02435625","journalAbbreviation":"Archival Science","page":"263-285","title":"Stories and Names: Archival Description as Narrating Records and Constructing Meanings","volume":"2","author":[{"family":"Duff","given":"Wendy"},{"family":"Harris","given":"Verne"}],"issued":{"date-parts":[["2002",1,9]]}}}],"schema":"https://github.com/citation-style-language/schema/raw/master/csl-citation.json"} </w:instrText>
      </w:r>
      <w:r>
        <w:fldChar w:fldCharType="separate"/>
      </w:r>
      <w:r w:rsidRPr="0091495A">
        <w:rPr>
          <w:rFonts w:cs="Times New Roman"/>
        </w:rPr>
        <w:t>Ibid</w:t>
      </w:r>
      <w:r w:rsidR="00F06EEA">
        <w:rPr>
          <w:rFonts w:cs="Times New Roman"/>
        </w:rPr>
        <w:t>, p. 265</w:t>
      </w:r>
      <w:r w:rsidRPr="0091495A">
        <w:rPr>
          <w:rFonts w:cs="Times New Roman"/>
        </w:rPr>
        <w:t>.</w:t>
      </w:r>
      <w:r>
        <w:fldChar w:fldCharType="end"/>
      </w:r>
    </w:p>
  </w:footnote>
  <w:footnote w:id="30">
    <w:p w14:paraId="77D3A746" w14:textId="67A591D6" w:rsidR="004251A6" w:rsidRDefault="004251A6" w:rsidP="00283DA3">
      <w:pPr>
        <w:pStyle w:val="FootnoteText"/>
      </w:pPr>
      <w:r w:rsidRPr="00330519">
        <w:rPr>
          <w:rStyle w:val="FootnoteReference"/>
        </w:rPr>
        <w:footnoteRef/>
      </w:r>
      <w:r>
        <w:t xml:space="preserve"> </w:t>
      </w:r>
      <w:r>
        <w:fldChar w:fldCharType="begin"/>
      </w:r>
      <w:r w:rsidR="00330519">
        <w:instrText xml:space="preserve"> ADDIN ZOTERO_ITEM CSL_CITATION {"citationID":"Ir8C5cIc","properties":{"formattedCitation":"Ibid.","plainCitation":"Ibid.","dontUpdate":true,"noteIndex":29},"citationItems":[{"id":837,"uris":["http://zotero.org/users/local/RjOlW3vY/items/F3MWZ8RB"],"uri":["http://zotero.org/users/local/RjOlW3vY/items/F3MWZ8RB"],"itemData":{"id":837,"type":"article-journal","abstract":"The authors of this essay, coming from very different traditions and modes of archival discourse, explore together archival\ndescription as a field of archival thinking and practice. Their shared conviction is that records are always in the process\nof being made, and that the stories of their making are parts of bigger stories understandable only in the ever-changing broader\ncontexts of society. The exploration begins with an interrogation of the traditional and ever-valid questions of the what\nand the why of archival description. Thereafter they offer a deconstruction of these questions and of the answers commonly\nproffered. In these sections of the essay their concern is with descriptive architecture, the analysis covering a number of\nspecific architectures and including only oblique references to descriptive standardization. The concluding section attempts\nto draw out the implications of their analysis for endeavours—irrespective of the architectures being used — to define, and\nto justify, descriptive standards. Their call is not to dispense with standardization, but rather to create space for a liberatory\napproach which engages creatively the many dangers of standardization.","container-title":"Archival Science","DOI":"10.1007/BF02435625","journalAbbreviation":"Archival Science","page":"263-285","title":"Stories and Names: Archival Description as Narrating Records and Constructing Meanings","volume":"2","author":[{"family":"Duff","given":"Wendy"},{"family":"Harris","given":"Verne"}],"issued":{"date-parts":[["2002",1,9]]}}}],"schema":"https://github.com/citation-style-language/schema/raw/master/csl-citation.json"} </w:instrText>
      </w:r>
      <w:r>
        <w:fldChar w:fldCharType="separate"/>
      </w:r>
      <w:r w:rsidRPr="00283DA3">
        <w:rPr>
          <w:rFonts w:cs="Times New Roman"/>
        </w:rPr>
        <w:t>Ibid</w:t>
      </w:r>
      <w:r w:rsidR="00F06EEA">
        <w:rPr>
          <w:rFonts w:cs="Times New Roman"/>
        </w:rPr>
        <w:t>, p. 276</w:t>
      </w:r>
      <w:r w:rsidRPr="00283DA3">
        <w:rPr>
          <w:rFonts w:cs="Times New Roman"/>
        </w:rPr>
        <w:t>.</w:t>
      </w:r>
      <w:r>
        <w:fldChar w:fldCharType="end"/>
      </w:r>
    </w:p>
  </w:footnote>
  <w:footnote w:id="31">
    <w:p w14:paraId="7BDF270F" w14:textId="0171DB33" w:rsidR="004251A6" w:rsidRDefault="004251A6">
      <w:pPr>
        <w:pStyle w:val="FootnoteText"/>
      </w:pPr>
      <w:r w:rsidRPr="00330519">
        <w:rPr>
          <w:rStyle w:val="FootnoteReference"/>
        </w:rPr>
        <w:footnoteRef/>
      </w:r>
      <w:r>
        <w:t xml:space="preserve"> </w:t>
      </w:r>
      <w:r>
        <w:fldChar w:fldCharType="begin"/>
      </w:r>
      <w:r w:rsidR="00330519">
        <w:instrText xml:space="preserve"> ADDIN ZOTERO_ITEM CSL_CITATION {"citationID":"4xTC7pdI","properties":{"formattedCitation":"Ibid.","plainCitation":"Ibid.","dontUpdate":true,"noteIndex":30},"citationItems":[{"id":837,"uris":["http://zotero.org/users/local/RjOlW3vY/items/F3MWZ8RB"],"uri":["http://zotero.org/users/local/RjOlW3vY/items/F3MWZ8RB"],"itemData":{"id":837,"type":"article-journal","abstract":"The authors of this essay, coming from very different traditions and modes of archival discourse, explore together archival\ndescription as a field of archival thinking and practice. Their shared conviction is that records are always in the process\nof being made, and that the stories of their making are parts of bigger stories understandable only in the ever-changing broader\ncontexts of society. The exploration begins with an interrogation of the traditional and ever-valid questions of the what\nand the why of archival description. Thereafter they offer a deconstruction of these questions and of the answers commonly\nproffered. In these sections of the essay their concern is with descriptive architecture, the analysis covering a number of\nspecific architectures and including only oblique references to descriptive standardization. The concluding section attempts\nto draw out the implications of their analysis for endeavours—irrespective of the architectures being used — to define, and\nto justify, descriptive standards. Their call is not to dispense with standardization, but rather to create space for a liberatory\napproach which engages creatively the many dangers of standardization.","container-title":"Archival Science","DOI":"10.1007/BF02435625","journalAbbreviation":"Archival Science","page":"263-285","title":"Stories and Names: Archival Description as Narrating Records and Constructing Meanings","volume":"2","author":[{"family":"Duff","given":"Wendy"},{"family":"Harris","given":"Verne"}],"issued":{"date-parts":[["2002",1,9]]}}}],"schema":"https://github.com/citation-style-language/schema/raw/master/csl-citation.json"} </w:instrText>
      </w:r>
      <w:r>
        <w:fldChar w:fldCharType="separate"/>
      </w:r>
      <w:r w:rsidRPr="00C52D13">
        <w:rPr>
          <w:rFonts w:cs="Times New Roman"/>
        </w:rPr>
        <w:t>Ibid</w:t>
      </w:r>
      <w:r w:rsidR="001A4EAE">
        <w:rPr>
          <w:rFonts w:cs="Times New Roman"/>
        </w:rPr>
        <w:t>, p. 277</w:t>
      </w:r>
      <w:r w:rsidRPr="00C52D13">
        <w:rPr>
          <w:rFonts w:cs="Times New Roman"/>
        </w:rPr>
        <w:t>.</w:t>
      </w:r>
      <w:r>
        <w:fldChar w:fldCharType="end"/>
      </w:r>
    </w:p>
  </w:footnote>
  <w:footnote w:id="32">
    <w:p w14:paraId="0B6CE996" w14:textId="646F6D30" w:rsidR="004251A6" w:rsidRDefault="004251A6">
      <w:pPr>
        <w:pStyle w:val="FootnoteText"/>
      </w:pPr>
      <w:r w:rsidRPr="00330519">
        <w:rPr>
          <w:rStyle w:val="FootnoteReference"/>
        </w:rPr>
        <w:footnoteRef/>
      </w:r>
      <w:r>
        <w:t xml:space="preserve"> </w:t>
      </w:r>
      <w:r>
        <w:fldChar w:fldCharType="begin"/>
      </w:r>
      <w:r w:rsidR="00330519">
        <w:instrText xml:space="preserve"> ADDIN ZOTERO_ITEM CSL_CITATION {"citationID":"Ux0gFAdr","properties":{"formattedCitation":"Ibid.","plainCitation":"Ibid.","dontUpdate":true,"noteIndex":31},"citationItems":[{"id":837,"uris":["http://zotero.org/users/local/RjOlW3vY/items/F3MWZ8RB"],"uri":["http://zotero.org/users/local/RjOlW3vY/items/F3MWZ8RB"],"itemData":{"id":837,"type":"article-journal","abstract":"The authors of this essay, coming from very different traditions and modes of archival discourse, explore together archival\ndescription as a field of archival thinking and practice. Their shared conviction is that records are always in the process\nof being made, and that the stories of their making are parts of bigger stories understandable only in the ever-changing broader\ncontexts of society. The exploration begins with an interrogation of the traditional and ever-valid questions of the what\nand the why of archival description. Thereafter they offer a deconstruction of these questions and of the answers commonly\nproffered. In these sections of the essay their concern is with descriptive architecture, the analysis covering a number of\nspecific architectures and including only oblique references to descriptive standardization. The concluding section attempts\nto draw out the implications of their analysis for endeavours—irrespective of the architectures being used — to define, and\nto justify, descriptive standards. Their call is not to dispense with standardization, but rather to create space for a liberatory\napproach which engages creatively the many dangers of standardization.","container-title":"Archival Science","DOI":"10.1007/BF02435625","journalAbbreviation":"Archival Science","page":"263-285","title":"Stories and Names: Archival Description as Narrating Records and Constructing Meanings","volume":"2","author":[{"family":"Duff","given":"Wendy"},{"family":"Harris","given":"Verne"}],"issued":{"date-parts":[["2002",1,9]]}}}],"schema":"https://github.com/citation-style-language/schema/raw/master/csl-citation.json"} </w:instrText>
      </w:r>
      <w:r>
        <w:fldChar w:fldCharType="separate"/>
      </w:r>
      <w:r w:rsidRPr="0091495A">
        <w:rPr>
          <w:rFonts w:cs="Times New Roman"/>
        </w:rPr>
        <w:t>Ibid</w:t>
      </w:r>
      <w:r w:rsidR="001A4EAE">
        <w:rPr>
          <w:rFonts w:cs="Times New Roman"/>
        </w:rPr>
        <w:t>, p. 276</w:t>
      </w:r>
      <w:r w:rsidRPr="0091495A">
        <w:rPr>
          <w:rFonts w:cs="Times New Roman"/>
        </w:rPr>
        <w:t>.</w:t>
      </w:r>
      <w:r>
        <w:fldChar w:fldCharType="end"/>
      </w:r>
    </w:p>
  </w:footnote>
  <w:footnote w:id="33">
    <w:p w14:paraId="455A4255" w14:textId="02A6CD05" w:rsidR="004251A6" w:rsidRDefault="004251A6">
      <w:pPr>
        <w:pStyle w:val="FootnoteText"/>
      </w:pPr>
      <w:r w:rsidRPr="00330519">
        <w:rPr>
          <w:rStyle w:val="FootnoteReference"/>
        </w:rPr>
        <w:footnoteRef/>
      </w:r>
      <w:r>
        <w:t xml:space="preserve"> </w:t>
      </w:r>
      <w:r>
        <w:fldChar w:fldCharType="begin"/>
      </w:r>
      <w:r w:rsidR="00330519">
        <w:instrText xml:space="preserve"> ADDIN ZOTERO_ITEM CSL_CITATION {"citationID":"AZgXJs0I","properties":{"formattedCitation":"Melissa Gregg and Gregory J. Seigworth, eds., {\\i{}The Affect Theory Reader} (Durham, NC: Duke University Press Books, 2010), https://mastersofsexshortcourse.files.wordpress.com/2016/04/melissa-gregg-gregory-j-seigworth-the-affect-theory-reader-duke-university-press-2010.pdf.","plainCitation":"Melissa Gregg and Gregory J. Seigworth, eds., The Affect Theory Reader (Durham, NC: Duke University Press Books, 2010), https://mastersofsexshortcourse.files.wordpress.com/2016/04/melissa-gregg-gregory-j-seigworth-the-affect-theory-reader-duke-university-press-2010.pdf.","dontUpdate":true,"noteIndex":32},"citationItems":[{"id":872,"uris":["http://zotero.org/users/local/RjOlW3vY/items/CPTVA7NH"],"uri":["http://zotero.org/users/local/RjOlW3vY/items/CPTVA7NH"],"itemData":{"id":872,"type":"book","abstract":"This field-defining collection consolidates and builds momentum in the burgeoning area of affect studies. The contributors include many of the central theorists of affect—those visceral forces beneath, alongside, or generally other than conscious knowing that can serve to drive us toward movement, thought, and ever-changing forms of relation. As Lauren Berlant explores “cruel optimism,” Brian Massumi theorizes the affective logic of public threat, and Elspeth Probyn examines shame, they, along with the other contributors, show how an awareness of affect is opening up exciting new insights in disciplines from anthropology, cultural studies, geography, and psychology to philosophy, queer studies, and sociology. In essays diverse in subject matter, style, and perspective, the contributors demonstrate how affect theory illuminates the intertwined realms of the aesthetic, the ethical, and the political as they play out across bodies (human and non-human) in both mundane and extraordinary ways. They reveal the broad theoretical possibilities opened by an awareness of affect as they reflect on topics including ethics, food, public morale, glamor, snark in the workplace, and mental health regimes. The Affect Theory Reader includes an interview with the cultural theorist Lawrence Grossberg and an afterword by the anthropologist Kathleen Stewart. In the introduction, the editors suggest ways of defining affect, trace the concept’s history, and highlight the role of affect theory in various areas of study. Contributors. Sara Ahmed, Ben Anderson, Lauren Berlant, Lone Bertelsen, Steven D. Brown, Patricia Ticineto Clough, Anna Gibbs,Melissa Gregg, Lawrence Grossberg, Ben Highmore, Brian Massumi, Andrew Murphie, Elspeth Probyn, Gregory J. Seigworth, Kathleen Stewart, Nigel Thrift, Ian Tucker, Megan Watkins","event-place":"Durham, NC","ISBN":"978-0-8223-4776-7","language":"English","number-of-pages":"416","publisher":"Duke University Press Books","publisher-place":"Durham, NC","title":"The Affect Theory Reader","URL":"https://mastersofsexshortcourse.files.wordpress.com/2016/04/melissa-gregg-gregory-j-seigworth-the-affect-theory-reader-duke-university-press-2010.pdf","editor":[{"family":"Gregg","given":"Melissa"},{"family":"Seigworth","given":"Gregory J."}],"issued":{"date-parts":[["2010",11,12]]}}}],"schema":"https://github.com/citation-style-language/schema/raw/master/csl-citation.json"} </w:instrText>
      </w:r>
      <w:r>
        <w:fldChar w:fldCharType="separate"/>
      </w:r>
      <w:r w:rsidRPr="00616D24">
        <w:rPr>
          <w:rFonts w:cs="Times New Roman"/>
          <w:szCs w:val="24"/>
        </w:rPr>
        <w:t xml:space="preserve">Melissa Gregg and Gregory J. Seigworth, eds., </w:t>
      </w:r>
      <w:r w:rsidRPr="00616D24">
        <w:rPr>
          <w:rFonts w:cs="Times New Roman"/>
          <w:i/>
          <w:iCs/>
          <w:szCs w:val="24"/>
        </w:rPr>
        <w:t>The Affect Theory Reader</w:t>
      </w:r>
      <w:r w:rsidRPr="00616D24">
        <w:rPr>
          <w:rFonts w:cs="Times New Roman"/>
          <w:szCs w:val="24"/>
        </w:rPr>
        <w:t xml:space="preserve"> (Durham, NC: Duke University Press Books, 2010), https://mastersofsexshortcourse.files.wordpress.com/2016/04/melissa-gregg-gregory-j-seigworth-the-affect-theory-reader-duke-university-press-2010.pdf</w:t>
      </w:r>
      <w:r w:rsidR="001A4EAE">
        <w:rPr>
          <w:rFonts w:cs="Times New Roman"/>
          <w:szCs w:val="24"/>
        </w:rPr>
        <w:t>, p. 1</w:t>
      </w:r>
      <w:r w:rsidRPr="00616D24">
        <w:rPr>
          <w:rFonts w:cs="Times New Roman"/>
          <w:szCs w:val="24"/>
        </w:rPr>
        <w:t>.</w:t>
      </w:r>
      <w:r>
        <w:fldChar w:fldCharType="end"/>
      </w:r>
    </w:p>
  </w:footnote>
  <w:footnote w:id="34">
    <w:p w14:paraId="409F0306" w14:textId="6BD7B2F1" w:rsidR="004251A6" w:rsidRDefault="004251A6">
      <w:pPr>
        <w:pStyle w:val="FootnoteText"/>
      </w:pPr>
      <w:r w:rsidRPr="00330519">
        <w:rPr>
          <w:rStyle w:val="FootnoteReference"/>
        </w:rPr>
        <w:footnoteRef/>
      </w:r>
      <w:r>
        <w:t xml:space="preserve"> </w:t>
      </w:r>
      <w:r>
        <w:fldChar w:fldCharType="begin"/>
      </w:r>
      <w:r w:rsidR="00330519">
        <w:instrText xml:space="preserve"> ADDIN ZOTERO_ITEM CSL_CITATION {"citationID":"cop6l72S","properties":{"formattedCitation":"Marika Cifor, \\uc0\\u8220{}Affecting Relations: Introducing Affect Theory to Archival Discourse,\\uc0\\u8221{} {\\i{}Archival Science} 16, no. 1 (March 1, 2016): 7\\uc0\\u8211{}31, https://doi.org/10.1007/s10502-015-9261-5.","plainCitation":"Marika Cifor, “Affecting Relations: Introducing Affect Theory to Archival Discourse,” Archival Science 16, no. 1 (March 1, 2016): 7–31, https://doi.org/10.1007/s10502-015-9261-5.","dontUpdate":true,"noteIndex":33},"citationItems":[{"id":838,"uris":["http://zotero.org/users/local/RjOlW3vY/items/BNQ9DZ2V"],"uri":["http://zotero.org/users/local/RjOlW3vY/items/BNQ9DZ2V"],"itemData":{"id":838,"type":"article-journal","abstract":"An engagement with affect theory is a significant way in which dimensions of social justice for the archival field can be elucidated, fleshed out, and ultimately confronted. Affect theory provides tools for undertaking substantive analyses of power and its abuses in order to better perform, more critically understand, and challenge and reconceptualize archival functions and concerns in support of social justice principles and goals. In this paper, I provide an introduction for the archival field to affect theory, arguing that the contributions of Ann Cvetkovich, Sara Ahmed and Lauren Berlant can critically expose, complicate and further work toward social justice in three areas of archival concern. First, drawing on Cvetkovich’s work, I argue that affective value should be surfaced and explicitly applied as an appraisal criterion. Second, extending Ahmed’s work on pain and witnessing to the archival realm and building on arguments that archivists are witnesses (Punzalan in Community archives: the shaping of memory, Facet, London, 187–219, 2009; Caswell in Archiving the unspeakable: Silence, memory and the photographic record in Cambodia. University of Wisconsin Press, Madison, 2014a), I argue that archivists are deeply implicated in webs of affective relations. Such relations require the archival field to expand its ethical orientation to address considerations of emotional justice. Finally, I build out of Berlant’s work to call out, define and analyze a different kind of archival relation, an affective investment in and attachment to damaging neoliberalist ideologies that shape the conditions of contemporary archival work.","container-title":"Archival Science","DOI":"10.1007/s10502-015-9261-5","ISSN":"1573-7519","issue":"1","journalAbbreviation":"Archival Science","page":"7-31","title":"Affecting relations: introducing affect theory to archival discourse","volume":"16","author":[{"family":"Cifor","given":"Marika"}],"issued":{"date-parts":[["2016",3,1]]}}}],"schema":"https://github.com/citation-style-language/schema/raw/master/csl-citation.json"} </w:instrText>
      </w:r>
      <w:r>
        <w:fldChar w:fldCharType="separate"/>
      </w:r>
      <w:r w:rsidRPr="00C43181">
        <w:rPr>
          <w:rFonts w:cs="Times New Roman"/>
          <w:szCs w:val="24"/>
        </w:rPr>
        <w:t xml:space="preserve">Marika Cifor, “Affecting Relations: Introducing Affect Theory to Archival Discourse,” </w:t>
      </w:r>
      <w:r w:rsidRPr="00C43181">
        <w:rPr>
          <w:rFonts w:cs="Times New Roman"/>
          <w:i/>
          <w:iCs/>
          <w:szCs w:val="24"/>
        </w:rPr>
        <w:t>Archival Science</w:t>
      </w:r>
      <w:r w:rsidRPr="00C43181">
        <w:rPr>
          <w:rFonts w:cs="Times New Roman"/>
          <w:szCs w:val="24"/>
        </w:rPr>
        <w:t xml:space="preserve"> 16, no. 1 (March 1, 2016): 7–31, https://doi.org/10.1007/s10502-015-9261-5</w:t>
      </w:r>
      <w:r w:rsidR="001A4EAE">
        <w:rPr>
          <w:rFonts w:cs="Times New Roman"/>
          <w:szCs w:val="24"/>
        </w:rPr>
        <w:t>, p. 15</w:t>
      </w:r>
      <w:r w:rsidRPr="00C43181">
        <w:rPr>
          <w:rFonts w:cs="Times New Roman"/>
          <w:szCs w:val="24"/>
        </w:rPr>
        <w:t>.</w:t>
      </w:r>
      <w:r>
        <w:fldChar w:fldCharType="end"/>
      </w:r>
    </w:p>
  </w:footnote>
  <w:footnote w:id="35">
    <w:p w14:paraId="5497323D" w14:textId="6D933F26" w:rsidR="004251A6" w:rsidRDefault="004251A6" w:rsidP="00CF35C2">
      <w:pPr>
        <w:pStyle w:val="FootnoteText"/>
      </w:pPr>
      <w:r w:rsidRPr="00330519">
        <w:rPr>
          <w:rStyle w:val="FootnoteReference"/>
        </w:rPr>
        <w:footnoteRef/>
      </w:r>
      <w:r>
        <w:t xml:space="preserve"> </w:t>
      </w:r>
      <w:r>
        <w:fldChar w:fldCharType="begin"/>
      </w:r>
      <w:r w:rsidR="00330519">
        <w:instrText xml:space="preserve"> ADDIN ZOTERO_ITEM CSL_CITATION {"citationID":"B9qP8ovx","properties":{"formattedCitation":"Patrick Colm Hogan, ed., \\uc0\\u8220{}Introduction: Studying Narrative, Studying Emotion,\\uc0\\u8221{} in {\\i{}The Mind and Its Stories: Narrative Universals and Human Emotion}, Studies in Emotion and Social Interaction (Cambridge: Cambridge University Press, 2003), 1\\uc0\\u8211{}16, https://doi.org/10.1017/CBO9780511499951.002.","plainCitation":"Patrick Colm Hogan, ed., “Introduction: Studying Narrative, Studying Emotion,” in The Mind and Its Stories: Narrative Universals and Human Emotion, Studies in Emotion and Social Interaction (Cambridge: Cambridge University Press, 2003), 1–16, https://doi.org/10.1017/CBO9780511499951.002.","dontUpdate":true,"noteIndex":34},"citationItems":[{"id":888,"uris":["http://zotero.org/users/local/RjOlW3vY/items/B6BD6AG8"],"uri":["http://zotero.org/users/local/RjOlW3vY/items/B6BD6AG8"],"itemData":{"id":888,"type":"chapter","abstract":"When empirical researchers in the social sciences consider the nature of emotions and emotion concepts, they most often conduct anthropological interviews, send out surveys, analyze linguistic idioms, test stimulus response times, and so on. They may move toward medical and biological study as well, giving injections to test subjects, engaging in neuroimaging, and the like in order to gather as much relevant data as possible. But, with only a few exceptions, they almost entirely ignore a vast body of existing data that bears directly on feelings and ideas about feelings – literature, especially literary narrative. Stories in every culture both depict and inspire emotion. Indeed, the fact that some stories are highly esteemed in any given culture suggests that those stories are particularly effective at both tasks – representing the causes and effects of emotion as understood or imagined in that society and giving rise to related emotions in readers. Of course, one cannot assume that depictions of emotion accurately represent those emotions. This is the common, and quite reasonable, objection to treating literature as empirical data. However, we have very good reason to assume that widely admired depictions of emotions tell us something important about the way people in a given society think about emotions. In other words, we have a body of commonly enjoyed, elaborate, narrative portrayals of emotion scenarios. At the very least, these would seem to tell us far more about common emotion ideas than some verbal definition of an emotion term.","archive":"Cambridge Core","collection-title":"Studies in Emotion and Social Interaction","container-title":"The Mind and its Stories: Narrative Universals and Human Emotion","event-place":"Cambridge","ISBN":"978-0-521-82527-6","note":"DOI: 10.1017/CBO9780511499951.002","page":"1-16","publisher":"Cambridge University Press","publisher-place":"Cambridge","source":"Cambridge University Press","title":"Introduction: Studying Narrative, Studying Emotion","URL":"https://www.cambridge.org/core/books/mind-and-its-stories/introduction-studying-narrative-studying-emotion/F6931AE7932D3074F435C6AB72A17981","editor":[{"family":"Hogan","given":"Patrick Colm"}],"issued":{"date-parts":[["2003"]]}}}],"schema":"https://github.com/citation-style-language/schema/raw/master/csl-citation.json"} </w:instrText>
      </w:r>
      <w:r>
        <w:fldChar w:fldCharType="separate"/>
      </w:r>
      <w:r w:rsidRPr="003364AF">
        <w:rPr>
          <w:rFonts w:cs="Times New Roman"/>
          <w:szCs w:val="24"/>
        </w:rPr>
        <w:t xml:space="preserve">Patrick Colm Hogan, ed., “Introduction: Studying Narrative, Studying Emotion,” in </w:t>
      </w:r>
      <w:r w:rsidRPr="003364AF">
        <w:rPr>
          <w:rFonts w:cs="Times New Roman"/>
          <w:i/>
          <w:iCs/>
          <w:szCs w:val="24"/>
        </w:rPr>
        <w:t>The Mind and Its Stories: Narrative Universals and Human Emotion</w:t>
      </w:r>
      <w:r w:rsidRPr="003364AF">
        <w:rPr>
          <w:rFonts w:cs="Times New Roman"/>
          <w:szCs w:val="24"/>
        </w:rPr>
        <w:t>, Studies in Emotion and Social Interaction (Cambridge: Cambridge University Press, 2003), 1–16, https://doi.org/10.1017/CBO9780511499951.002</w:t>
      </w:r>
      <w:r w:rsidR="005469A1">
        <w:rPr>
          <w:rFonts w:cs="Times New Roman"/>
          <w:szCs w:val="24"/>
        </w:rPr>
        <w:t>, p. 5</w:t>
      </w:r>
      <w:r w:rsidRPr="003364AF">
        <w:rPr>
          <w:rFonts w:cs="Times New Roman"/>
          <w:szCs w:val="24"/>
        </w:rPr>
        <w:t>.</w:t>
      </w:r>
      <w:r>
        <w:fldChar w:fldCharType="end"/>
      </w:r>
    </w:p>
  </w:footnote>
  <w:footnote w:id="36">
    <w:p w14:paraId="5FAE5153" w14:textId="4C239D6E" w:rsidR="002D62FB" w:rsidRDefault="002D62FB">
      <w:pPr>
        <w:pStyle w:val="FootnoteText"/>
      </w:pPr>
      <w:r w:rsidRPr="00330519">
        <w:rPr>
          <w:rStyle w:val="FootnoteReference"/>
        </w:rPr>
        <w:footnoteRef/>
      </w:r>
      <w:r>
        <w:t xml:space="preserve"> </w:t>
      </w:r>
      <w:r>
        <w:fldChar w:fldCharType="begin"/>
      </w:r>
      <w:r w:rsidR="00330519">
        <w:instrText xml:space="preserve"> ADDIN ZOTERO_ITEM CSL_CITATION {"citationID":"XanxPUFF","properties":{"formattedCitation":"Michelle Caswell et al., \\uc0\\u8220{}\\uc0\\u8216{}To Be Able to Imagine Otherwise\\uc0\\u8217{}: Community Archives and the Importance of Representation,\\uc0\\u8221{} {\\i{}Archives and Records} 38, no. 1 (January 2, 2017): 5\\uc0\\u8211{}26, https://doi.org/10.1080/23257962.2016.1260445.","plainCitation":"Michelle Caswell et al., “‘To Be Able to Imagine Otherwise’: Community Archives and the Importance of Representation,” Archives and Records 38, no. 1 (January 2, 2017): 5–26, https://doi.org/10.1080/23257962.2016.1260445.","dontUpdate":true,"noteIndex":35},"citationItems":[{"id":573,"uris":["http://zotero.org/users/local/RjOlW3vY/items/6DR48PCP"],"uri":["http://zotero.org/users/local/RjOlW3vY/items/6DR48PCP"],"itemData":{"id":573,"type":"article-journal","abstract":"Through data gleaned from semi-structured interviews with 17 community archives founders, volunteers and staff at 12 sites in Southern California, this paper develops a new tripartite framework for understanding the ontological, epistemological and social impact of community archives. Throughout, it reflects the ways in which communities marginalized by race, ethnicity, class, sexuality, gender and political position experience both the profoundly negative affective consequences of absence and misrepresentation in mainstream media and archives (which it calls ‘symbolic annihilation’) and the positive effect of complex and autonomous forms of representation in community-driven archives (which it terms ‘representational belonging’).","container-title":"Archives and Records","DOI":"10.1080/23257962.2016.1260445","ISSN":"2325-7962, 2325-7989","issue":"1","language":"en","page":"5-26","source":"Crossref","title":"‘To Be Able to Imagine Otherwise’: community archives and the importance of representation","title-short":"‘To Be Able to Imagine Otherwise’","volume":"38","author":[{"family":"Caswell","given":"Michelle"},{"family":"Migoni","given":"Alda Allina"},{"family":"Geraci","given":"Noah"},{"family":"Cifor","given":"Marika"}],"issued":{"date-parts":[["2017",1,2]]}}}],"schema":"https://github.com/citation-style-language/schema/raw/master/csl-citation.json"} </w:instrText>
      </w:r>
      <w:r>
        <w:fldChar w:fldCharType="separate"/>
      </w:r>
      <w:r w:rsidRPr="002D62FB">
        <w:rPr>
          <w:rFonts w:cs="Times New Roman"/>
          <w:szCs w:val="24"/>
        </w:rPr>
        <w:t xml:space="preserve">Michelle Caswell et al., “‘To Be Able to Imagine Otherwise’: Community Archives and the Importance of Representation,” </w:t>
      </w:r>
      <w:r w:rsidRPr="002D62FB">
        <w:rPr>
          <w:rFonts w:cs="Times New Roman"/>
          <w:i/>
          <w:iCs/>
          <w:szCs w:val="24"/>
        </w:rPr>
        <w:t>Archives and Records</w:t>
      </w:r>
      <w:r w:rsidRPr="002D62FB">
        <w:rPr>
          <w:rFonts w:cs="Times New Roman"/>
          <w:szCs w:val="24"/>
        </w:rPr>
        <w:t xml:space="preserve"> 38, no. 1 (January 2, 2017): 5–26, https://doi.org/10.1080/23257962.2016.1260445</w:t>
      </w:r>
      <w:r w:rsidR="005469A1">
        <w:rPr>
          <w:rFonts w:cs="Times New Roman"/>
          <w:szCs w:val="24"/>
        </w:rPr>
        <w:t>, p. 7</w:t>
      </w:r>
      <w:r w:rsidRPr="002D62FB">
        <w:rPr>
          <w:rFonts w:cs="Times New Roman"/>
          <w:szCs w:val="24"/>
        </w:rPr>
        <w:t>.</w:t>
      </w:r>
      <w:r>
        <w:fldChar w:fldCharType="end"/>
      </w:r>
    </w:p>
  </w:footnote>
  <w:footnote w:id="37">
    <w:p w14:paraId="0F93808E" w14:textId="13DE306E" w:rsidR="00642021" w:rsidRDefault="00642021">
      <w:pPr>
        <w:pStyle w:val="FootnoteText"/>
      </w:pPr>
      <w:r w:rsidRPr="00330519">
        <w:rPr>
          <w:rStyle w:val="FootnoteReference"/>
        </w:rPr>
        <w:footnoteRef/>
      </w:r>
      <w:r>
        <w:t xml:space="preserve"> </w:t>
      </w:r>
      <w:r>
        <w:fldChar w:fldCharType="begin"/>
      </w:r>
      <w:r w:rsidR="00330519">
        <w:instrText xml:space="preserve"> ADDIN ZOTERO_ITEM CSL_CITATION {"citationID":"XTO3Yp1n","properties":{"formattedCitation":"Michelle Caswell, Marika Cifor, and Mario H. Ramirez, \\uc0\\u8220{}\\uc0\\u8216{}To Suddenly Discover Yourself Existing\\uc0\\u8217{}: Uncovering the Impact of Community Archives,\\uc0\\u8221{} {\\i{}The American Archivist} 79, no. 1 (June 1, 2016): 56\\uc0\\u8211{}81, https://doi.org/10.17723/0360-9081.79.1.56.","plainCitation":"Michelle Caswell, Marika Cifor, and Mario H. Ramirez, “‘To Suddenly Discover Yourself Existing’: Uncovering the Impact of Community Archives,” The American Archivist 79, no. 1 (June 1, 2016): 56–81, https://doi.org/10.17723/0360-9081.79.1.56.","dontUpdate":true,"noteIndex":36},"citationItems":[{"id":902,"uris":["http://zotero.org/users/local/RjOlW3vY/items/FHDNGDKJ"],"uri":["http://zotero.org/users/local/RjOlW3vY/items/FHDNGDKJ"],"itemData":{"id":902,"type":"article-journal","container-title":"The American Archivist","DOI":"10.17723/0360-9081.79.1.56","ISSN":"0360-9081","issue":"1","journalAbbreviation":"The American Archivist","page":"56-81","title":"“To Suddenly Discover Yourself Existing”: Uncovering the Impact of Community Archives","volume":"79","author":[{"family":"Caswell","given":"Michelle"},{"family":"Cifor","given":"Marika"},{"family":"Ramirez","given":"Mario H."}],"issued":{"date-parts":[["2016",6,1]]}}}],"schema":"https://github.com/citation-style-language/schema/raw/master/csl-citation.json"} </w:instrText>
      </w:r>
      <w:r>
        <w:fldChar w:fldCharType="separate"/>
      </w:r>
      <w:r w:rsidRPr="00642021">
        <w:rPr>
          <w:rFonts w:cs="Times New Roman"/>
          <w:szCs w:val="24"/>
        </w:rPr>
        <w:t xml:space="preserve">Michelle Caswell, Marika Cifor, and Mario H. Ramirez, “‘To Suddenly Discover Yourself Existing’: Uncovering the Impact of Community Archives,” </w:t>
      </w:r>
      <w:r w:rsidRPr="00642021">
        <w:rPr>
          <w:rFonts w:cs="Times New Roman"/>
          <w:i/>
          <w:iCs/>
          <w:szCs w:val="24"/>
        </w:rPr>
        <w:t>The American Archivist</w:t>
      </w:r>
      <w:r w:rsidRPr="00642021">
        <w:rPr>
          <w:rFonts w:cs="Times New Roman"/>
          <w:szCs w:val="24"/>
        </w:rPr>
        <w:t xml:space="preserve"> 79, no. 1 (June 1, 2016): 56–81, https://doi.org/10.17723/0360-9081.79.1.56</w:t>
      </w:r>
      <w:r w:rsidR="005469A1">
        <w:rPr>
          <w:rFonts w:cs="Times New Roman"/>
          <w:szCs w:val="24"/>
        </w:rPr>
        <w:t>, p. 59</w:t>
      </w:r>
      <w:r w:rsidRPr="00642021">
        <w:rPr>
          <w:rFonts w:cs="Times New Roman"/>
          <w:szCs w:val="24"/>
        </w:rPr>
        <w:t>.</w:t>
      </w:r>
      <w:r>
        <w:fldChar w:fldCharType="end"/>
      </w:r>
    </w:p>
  </w:footnote>
  <w:footnote w:id="38">
    <w:p w14:paraId="78968019" w14:textId="5BB79CF4" w:rsidR="00330519" w:rsidRDefault="00330519">
      <w:pPr>
        <w:pStyle w:val="FootnoteText"/>
      </w:pPr>
      <w:r>
        <w:rPr>
          <w:rStyle w:val="FootnoteReference"/>
        </w:rPr>
        <w:footnoteRef/>
      </w:r>
      <w:r>
        <w:t xml:space="preserve"> </w:t>
      </w:r>
      <w:r>
        <w:fldChar w:fldCharType="begin"/>
      </w:r>
      <w:r>
        <w:instrText xml:space="preserve"> ADDIN ZOTERO_ITEM CSL_CITATION {"citationID":"kfhXVqwY","properties":{"formattedCitation":"Katarzyna Prot-Klinger, \\uc0\\u8220{}Research on Consequences of the Holocaust,\\uc0\\u8221{} {\\i{}Archives of Psychiatry and Psychotherapy} 2 (January 1, 2010): 61\\uc0\\u8211{}69.","plainCitation":"Katarzyna Prot-Klinger, “Research on Consequences of the Holocaust,” Archives of Psychiatry and Psychotherapy 2 (January 1, 2010): 61–69.","noteIndex":37},"citationItems":[{"id":910,"uris":["http://zotero.org/users/local/RjOlW3vY/items/ETXA7XMA"],"uri":["http://zotero.org/users/local/RjOlW3vY/items/ETXA7XMA"],"itemData":{"id":910,"type":"article-journal","abstract":"The paper presents a shift in the research focus concerning the Holocaust survivors – from investigating symptoms of post-traumatic stress disorder to discovering the sources of strength enabling their surviv-al. A brief chronological overview of studies on the Holocaust survivors is presented. Moreover, a number of psychological problems most often experienced by the survivors are identified, including their non-ac-ceptance of separation, fear of closeness, difficulty in defining personal and social identity, susceptibility to hurt feelings, and a sense of guilt.","container-title":"Archives of Psychiatry and Psychotherapy","journalAbbreviation":"Archives of Psychiatry and Psychotherapy","page":"61-69","title":"Research on consequences of the Holocaust","volume":"2","author":[{"family":"Prot-Klinger","given":"Katarzyna"}],"issued":{"date-parts":[["2010",1,1]]}}}],"schema":"https://github.com/citation-style-language/schema/raw/master/csl-citation.json"} </w:instrText>
      </w:r>
      <w:r>
        <w:fldChar w:fldCharType="separate"/>
      </w:r>
      <w:r w:rsidRPr="00330519">
        <w:rPr>
          <w:rFonts w:cs="Times New Roman"/>
          <w:szCs w:val="24"/>
        </w:rPr>
        <w:t xml:space="preserve">Katarzyna Prot-Klinger, “Research on Consequences of the Holocaust,” </w:t>
      </w:r>
      <w:r w:rsidRPr="00330519">
        <w:rPr>
          <w:rFonts w:cs="Times New Roman"/>
          <w:i/>
          <w:iCs/>
          <w:szCs w:val="24"/>
        </w:rPr>
        <w:t>Archives of Psychiatry and Psychotherapy</w:t>
      </w:r>
      <w:r w:rsidRPr="00330519">
        <w:rPr>
          <w:rFonts w:cs="Times New Roman"/>
          <w:szCs w:val="24"/>
        </w:rPr>
        <w:t xml:space="preserve"> 2 (January 1, 2010): 61–69.</w:t>
      </w:r>
      <w:r>
        <w:fldChar w:fldCharType="end"/>
      </w:r>
    </w:p>
  </w:footnote>
  <w:footnote w:id="39">
    <w:p w14:paraId="07CDC0AB" w14:textId="5B53624D" w:rsidR="00330519" w:rsidRDefault="00330519">
      <w:pPr>
        <w:pStyle w:val="FootnoteText"/>
      </w:pPr>
      <w:r>
        <w:rPr>
          <w:rStyle w:val="FootnoteReference"/>
        </w:rPr>
        <w:footnoteRef/>
      </w:r>
      <w:r>
        <w:t xml:space="preserve"> </w:t>
      </w:r>
      <w:r>
        <w:fldChar w:fldCharType="begin"/>
      </w:r>
      <w:r>
        <w:instrText xml:space="preserve"> ADDIN ZOTERO_ITEM CSL_CITATION {"citationID":"6bbtrZVG","properties":{"formattedCitation":"\\uc0\\u8220{}Catapult | Speak of the Dead: Seeking the Stories of My Refugee Family | Victoria Huynh,\\uc0\\u8221{} Catapult, May 8, 2019, https://catapult.co/stories/speak-of-the-dead-seeking-the-stories-of-my-vietnamese-american-refugee-family-victoria-huynh.","plainCitation":"“Catapult | Speak of the Dead: Seeking the Stories of My Refugee Family | Victoria Huynh,” Catapult, May 8, 2019, https://catapult.co/stories/speak-of-the-dead-seeking-the-stories-of-my-vietnamese-american-refugee-family-victoria-huynh.","noteIndex":37},"citationItems":[{"id":911,"uris":["http://zotero.org/users/local/RjOlW3vY/items/CJIBRR25"],"uri":["http://zotero.org/users/local/RjOlW3vY/items/CJIBRR25"],"itemData":{"id":911,"type":"webpage","abstract":"The first generation of refugees have the power of selective memory. Children like me learned early to tiptoe around our families and their traumas.","container-title":"Catapult","language":"en","title":"Catapult | Speak of the Dead: Seeking the Stories of My Refugee Family | Victoria Huynh","title-short":"Catapult | Speak of the Dead","URL":"https://catapult.co/stories/speak-of-the-dead-seeking-the-stories-of-my-vietnamese-american-refugee-family-victoria-huynh","accessed":{"date-parts":[["2020",2,9]]},"issued":{"date-parts":[["2019",5,8]]}}}],"schema":"https://github.com/citation-style-language/schema/raw/master/csl-citation.json"} </w:instrText>
      </w:r>
      <w:r>
        <w:fldChar w:fldCharType="separate"/>
      </w:r>
      <w:r w:rsidRPr="00330519">
        <w:rPr>
          <w:rFonts w:cs="Times New Roman"/>
          <w:szCs w:val="24"/>
        </w:rPr>
        <w:t>“Catapult | Speak of the Dead: Seeking the Stories of My Refugee Family | Victoria Huynh,” Catapult, May 8, 2019, https://catapult.co/stories/speak-of-the-dead-seeking-the-stories-of-my-vietnamese-american-refugee-family-victoria-huynh.</w:t>
      </w:r>
      <w:r>
        <w:fldChar w:fldCharType="end"/>
      </w:r>
    </w:p>
  </w:footnote>
  <w:footnote w:id="40">
    <w:p w14:paraId="66823BF4" w14:textId="1BFC9905" w:rsidR="004251A6" w:rsidRDefault="004251A6" w:rsidP="00787663">
      <w:pPr>
        <w:pStyle w:val="FootnoteText"/>
      </w:pPr>
      <w:r w:rsidRPr="00330519">
        <w:rPr>
          <w:rStyle w:val="FootnoteReference"/>
        </w:rPr>
        <w:footnoteRef/>
      </w:r>
      <w:r>
        <w:t xml:space="preserve"> </w:t>
      </w:r>
      <w:r>
        <w:fldChar w:fldCharType="begin"/>
      </w:r>
      <w:r w:rsidR="00330519">
        <w:instrText xml:space="preserve"> ADDIN ZOTERO_ITEM CSL_CITATION {"citationID":"5XKbwJJD","properties":{"formattedCitation":"Anne J. Gilliland-Swetland, \\uc0\\u8220{}An Exploration of K-12 User Needs for Digital Primary Source Materials,\\uc0\\u8221{} {\\i{}The American Archivist} 61, no. 1 (1998): 136\\uc0\\u8211{}57.","plainCitation":"Anne J. Gilliland-Swetland, “An Exploration of K-12 User Needs for Digital Primary Source Materials,” The American Archivist 61, no. 1 (1998): 136–57.","dontUpdate":true,"noteIndex":38},"citationItems":[{"id":899,"uris":["http://zotero.org/users/local/RjOlW3vY/items/7X7GWD2M"],"uri":["http://zotero.org/users/local/RjOlW3vY/items/7X7GWD2M"],"itemData":{"id":899,"type":"article-journal","abstract":"[With the rapid development of the global information infrastructure and networked multimedia systems, is it possible to make access to archival materials and their descriptions truly virtual, to make their use more diverse, and user interaction more effective? Part I of this article examines trends in K-12 pedagogical and curricular innovation that are leading to increased integration of primary sources, facilitated by new learning technologies, into the classroom. In Part II, the author argues that what is required is a conscious approach to the selection, representation, and presentation of digitized and digital archival materials, informed by sound empirical knowledge of the needs of targeted user groups. In Part III of this article, the author reports on research underway at UCLA exploring the needs of K-12 teachers and students, both for locating and using primary source materials, and for incorporating those materials into learning systems design. The author also speculates on the potential of Encoded Archival Description to provide the descriptive infrastructure for a multimedia archival information system that would address some of the needs identified for K-12 users.]","archive":"JSTOR","container-title":"The American Archivist","ISSN":"03609081","issue":"1","page":"136-157","title":"An Exploration of K-12 User Needs for Digital Primary Source Materials","volume":"61","author":[{"family":"Gilliland-Swetland","given":"Anne J."}],"issued":{"date-parts":[["1998"]]}}}],"schema":"https://github.com/citation-style-language/schema/raw/master/csl-citation.json"} </w:instrText>
      </w:r>
      <w:r>
        <w:fldChar w:fldCharType="separate"/>
      </w:r>
      <w:r w:rsidRPr="00B01EB5">
        <w:rPr>
          <w:rFonts w:cs="Times New Roman"/>
          <w:szCs w:val="24"/>
        </w:rPr>
        <w:t xml:space="preserve">Anne J. Gilliland-Swetland, “An Exploration of K-12 User Needs for Digital Primary Source Materials,” </w:t>
      </w:r>
      <w:r w:rsidRPr="00B01EB5">
        <w:rPr>
          <w:rFonts w:cs="Times New Roman"/>
          <w:i/>
          <w:iCs/>
          <w:szCs w:val="24"/>
        </w:rPr>
        <w:t>The American Archivist</w:t>
      </w:r>
      <w:r w:rsidRPr="00B01EB5">
        <w:rPr>
          <w:rFonts w:cs="Times New Roman"/>
          <w:szCs w:val="24"/>
        </w:rPr>
        <w:t xml:space="preserve"> 61, no. 1 (1998): 136–57</w:t>
      </w:r>
      <w:r w:rsidR="005469A1">
        <w:rPr>
          <w:rFonts w:cs="Times New Roman"/>
          <w:szCs w:val="24"/>
        </w:rPr>
        <w:t>, p. 137</w:t>
      </w:r>
      <w:r w:rsidRPr="00B01EB5">
        <w:rPr>
          <w:rFonts w:cs="Times New Roman"/>
          <w:szCs w:val="24"/>
        </w:rPr>
        <w:t>.</w:t>
      </w:r>
      <w:r>
        <w:fldChar w:fldCharType="end"/>
      </w:r>
    </w:p>
  </w:footnote>
  <w:footnote w:id="41">
    <w:p w14:paraId="2B02C05A" w14:textId="454D6ECD" w:rsidR="00BF5B11" w:rsidRDefault="00BF5B11" w:rsidP="00BF5B11">
      <w:pPr>
        <w:pStyle w:val="FootnoteText"/>
      </w:pPr>
      <w:r w:rsidRPr="00330519">
        <w:rPr>
          <w:rStyle w:val="FootnoteReference"/>
        </w:rPr>
        <w:footnoteRef/>
      </w:r>
      <w:r>
        <w:t xml:space="preserve"> </w:t>
      </w:r>
      <w:r>
        <w:fldChar w:fldCharType="begin"/>
      </w:r>
      <w:r w:rsidR="00330519">
        <w:instrText xml:space="preserve"> ADDIN ZOTERO_ITEM CSL_CITATION {"citationID":"05mVFNn9","properties":{"formattedCitation":"Anne J. Gilliland-Swetland, Yasmin B. Kafai, and William E. Landis, \\uc0\\u8220{}Integrating Primary Sources into the Elementary School Classroom: A Case Study of Teachers\\uc0\\u8217{} Perspectives,\\uc0\\u8221{} {\\i{}Archivaria; Archivaria 48 (Fall 1999)}, January 1, 1999, https://archivaria.ca/index.php/archivaria/article/view/12718/13896.","plainCitation":"Anne J. Gilliland-Swetland, Yasmin B. Kafai, and William E. Landis, “Integrating Primary Sources into the Elementary School Classroom: A Case Study of Teachers’ Perspectives,” Archivaria; Archivaria 48 (Fall 1999), January 1, 1999, https://archivaria.ca/index.php/archivaria/article/view/12718/13896.","dontUpdate":true,"noteIndex":39},"citationItems":[{"id":898,"uris":["http://zotero.org/users/local/RjOlW3vY/items/JKRW9GQF"],"uri":["http://zotero.org/users/local/RjOlW3vY/items/JKRW9GQF"],"itemData":{"id":898,"type":"article-journal","container-title":"Archivaria; Archivaria 48 (Fall 1999)","title":"Integrating Primary Sources into the Elementary School Classroom: A Case Study of Teachers' Perspectives","URL":"https://archivaria.ca/index.php/archivaria/article/view/12718/13896","author":[{"family":"Gilliland-Swetland","given":"Anne J."},{"family":"Kafai","given":"Yasmin B."},{"family":"Landis","given":"William E."}],"issued":{"date-parts":[["1999",1,1]]}}}],"schema":"https://github.com/citation-style-language/schema/raw/master/csl-citation.json"} </w:instrText>
      </w:r>
      <w:r>
        <w:fldChar w:fldCharType="separate"/>
      </w:r>
      <w:r w:rsidRPr="00DA7437">
        <w:rPr>
          <w:rFonts w:cs="Times New Roman"/>
          <w:szCs w:val="24"/>
        </w:rPr>
        <w:t xml:space="preserve">Anne J. Gilliland-Swetland, Yasmin B. Kafai, and William E. Landis, “Integrating Primary Sources into the Elementary School Classroom: A Case Study of Teachers’ Perspectives,” </w:t>
      </w:r>
      <w:r w:rsidRPr="00DA7437">
        <w:rPr>
          <w:rFonts w:cs="Times New Roman"/>
          <w:i/>
          <w:iCs/>
          <w:szCs w:val="24"/>
        </w:rPr>
        <w:t>Archivaria; Archivaria 48 (Fall 1999)</w:t>
      </w:r>
      <w:r w:rsidRPr="00DA7437">
        <w:rPr>
          <w:rFonts w:cs="Times New Roman"/>
          <w:szCs w:val="24"/>
        </w:rPr>
        <w:t>, January 1, 1999, https://archivaria.ca/index.php/archivaria/article/view/12718/13896</w:t>
      </w:r>
      <w:r w:rsidR="005469A1">
        <w:rPr>
          <w:rFonts w:cs="Times New Roman"/>
          <w:szCs w:val="24"/>
        </w:rPr>
        <w:t>, p. 92</w:t>
      </w:r>
      <w:r w:rsidRPr="00DA7437">
        <w:rPr>
          <w:rFonts w:cs="Times New Roman"/>
          <w:szCs w:val="24"/>
        </w:rPr>
        <w:t>.</w:t>
      </w:r>
      <w:r>
        <w:fldChar w:fldCharType="end"/>
      </w:r>
    </w:p>
  </w:footnote>
  <w:footnote w:id="42">
    <w:p w14:paraId="4553CE72" w14:textId="53FA8998" w:rsidR="006E7A1D" w:rsidRDefault="006E7A1D" w:rsidP="006E7A1D">
      <w:pPr>
        <w:pStyle w:val="FootnoteText"/>
      </w:pPr>
      <w:r w:rsidRPr="00330519">
        <w:rPr>
          <w:rStyle w:val="FootnoteReference"/>
        </w:rPr>
        <w:footnoteRef/>
      </w:r>
      <w:r>
        <w:t xml:space="preserve"> </w:t>
      </w:r>
      <w:r>
        <w:fldChar w:fldCharType="begin"/>
      </w:r>
      <w:r w:rsidR="00330519">
        <w:instrText xml:space="preserve"> ADDIN ZOTERO_ITEM CSL_CITATION {"citationID":"IKDme5r9","properties":{"formattedCitation":"Elizabeth Yakel and Deborah Torres, \\uc0\\u8220{}AI: Archival Intelligence and User Expertise,\\uc0\\u8221{} {\\i{}The American Archivist} 66, no. 1 (January 1, 2003): 51\\uc0\\u8211{}78, https://doi.org/10.17723/aarc.66.1.q022h85pn51n5800.","plainCitation":"Elizabeth Yakel and Deborah Torres, “AI: Archival Intelligence and User Expertise,” The American Archivist 66, no. 1 (January 1, 2003): 51–78, https://doi.org/10.17723/aarc.66.1.q022h85pn51n5800.","dontUpdate":true,"noteIndex":40},"citationItems":[{"id":859,"uris":["http://zotero.org/users/local/RjOlW3vY/items/HTU7F2ZZ"],"uri":["http://zotero.org/users/local/RjOlW3vY/items/HTU7F2ZZ"],"itemData":{"id":859,"type":"article-journal","container-title":"The American Archivist","DOI":"10.17723/aarc.66.1.q022h85pn51n5800","ISSN":"0360-9081","issue":"1","journalAbbreviation":"The American Archivist","page":"51-78","title":"AI: Archival Intelligence and User Expertise","volume":"66","author":[{"family":"Yakel","given":"Elizabeth"},{"family":"Torres","given":"Deborah"}],"issued":{"date-parts":[["2003",1,1]]}}}],"schema":"https://github.com/citation-style-language/schema/raw/master/csl-citation.json"} </w:instrText>
      </w:r>
      <w:r>
        <w:fldChar w:fldCharType="separate"/>
      </w:r>
      <w:r w:rsidRPr="00DA7437">
        <w:rPr>
          <w:rFonts w:cs="Times New Roman"/>
          <w:szCs w:val="24"/>
        </w:rPr>
        <w:t xml:space="preserve">Elizabeth Yakel and Deborah Torres, “AI: Archival Intelligence and User Expertise,” </w:t>
      </w:r>
      <w:r w:rsidRPr="00DA7437">
        <w:rPr>
          <w:rFonts w:cs="Times New Roman"/>
          <w:i/>
          <w:iCs/>
          <w:szCs w:val="24"/>
        </w:rPr>
        <w:t>The American Archivist</w:t>
      </w:r>
      <w:r w:rsidRPr="00DA7437">
        <w:rPr>
          <w:rFonts w:cs="Times New Roman"/>
          <w:szCs w:val="24"/>
        </w:rPr>
        <w:t xml:space="preserve"> 66, no. 1 (January 1, 2003): 51–78, https://doi.org/10.17723/aarc.66.1.q022h85pn51n5800</w:t>
      </w:r>
      <w:r w:rsidR="005469A1">
        <w:rPr>
          <w:rFonts w:cs="Times New Roman"/>
          <w:szCs w:val="24"/>
        </w:rPr>
        <w:t>, p. 52</w:t>
      </w:r>
      <w:r w:rsidRPr="00DA7437">
        <w:rPr>
          <w:rFonts w:cs="Times New Roman"/>
          <w:szCs w:val="24"/>
        </w:rPr>
        <w:t>.</w:t>
      </w:r>
      <w:r>
        <w:fldChar w:fldCharType="end"/>
      </w:r>
    </w:p>
  </w:footnote>
  <w:footnote w:id="43">
    <w:p w14:paraId="05F9F5FF" w14:textId="62413488" w:rsidR="0023091C" w:rsidRDefault="0023091C">
      <w:pPr>
        <w:pStyle w:val="FootnoteText"/>
      </w:pPr>
      <w:r w:rsidRPr="00330519">
        <w:rPr>
          <w:rStyle w:val="FootnoteReference"/>
        </w:rPr>
        <w:footnoteRef/>
      </w:r>
      <w:r>
        <w:t xml:space="preserve"> </w:t>
      </w:r>
      <w:r>
        <w:fldChar w:fldCharType="begin"/>
      </w:r>
      <w:r w:rsidR="00330519">
        <w:instrText xml:space="preserve"> ADDIN ZOTERO_ITEM CSL_CITATION {"citationID":"HCgFhzzm","properties":{"formattedCitation":"Miller and Pennycuff, \\uc0\\u8220{}The Power of Story: Using Storytelling to Improve Literacy Learning.\\uc0\\u8221{}","plainCitation":"Miller and Pennycuff, “The Power of Story: Using Storytelling to Improve Literacy Learning.”","dontUpdate":true,"noteIndex":41},"citationItems":[{"id":836,"uris":["http://zotero.org/users/local/RjOlW3vY/items/4G73XXU3"],"uri":["http://zotero.org/users/local/RjOlW3vY/items/4G73XXU3"],"itemData":{"id":836,"type":"article-journal","container-title":"Journal of Cross-Disciplinary Perspectives in Education","issue":"1","language":"en","page":"36-43","source":"Zotero","title":"The Power of Story: Using Storytelling to Improve Literacy Learning","volume":"1","author":[{"family":"Miller","given":"Sara"},{"family":"Pennycuff","given":"Lisa"}],"issued":{"date-parts":[["2008"]]}}}],"schema":"https://github.com/citation-style-language/schema/raw/master/csl-citation.json"} </w:instrText>
      </w:r>
      <w:r>
        <w:fldChar w:fldCharType="separate"/>
      </w:r>
      <w:r w:rsidRPr="0023091C">
        <w:rPr>
          <w:rFonts w:cs="Times New Roman"/>
          <w:szCs w:val="24"/>
        </w:rPr>
        <w:t>Miller and Pennycuff, “The Power of Story: Using Storytelling to Improve Literacy Learning</w:t>
      </w:r>
      <w:r w:rsidR="005469A1">
        <w:rPr>
          <w:rFonts w:cs="Times New Roman"/>
          <w:szCs w:val="24"/>
        </w:rPr>
        <w:t>,</w:t>
      </w:r>
      <w:r w:rsidRPr="0023091C">
        <w:rPr>
          <w:rFonts w:cs="Times New Roman"/>
          <w:szCs w:val="24"/>
        </w:rPr>
        <w:t>”</w:t>
      </w:r>
      <w:r>
        <w:fldChar w:fldCharType="end"/>
      </w:r>
      <w:r w:rsidR="005469A1">
        <w:t xml:space="preserve"> p. 38.</w:t>
      </w:r>
    </w:p>
  </w:footnote>
  <w:footnote w:id="44">
    <w:p w14:paraId="403AA3E1" w14:textId="487D5CC2" w:rsidR="008E316D" w:rsidRDefault="008E316D">
      <w:pPr>
        <w:pStyle w:val="FootnoteText"/>
      </w:pPr>
      <w:r w:rsidRPr="00330519">
        <w:rPr>
          <w:rStyle w:val="FootnoteReference"/>
        </w:rPr>
        <w:footnoteRef/>
      </w:r>
      <w:r>
        <w:t xml:space="preserve"> </w:t>
      </w:r>
      <w:r>
        <w:fldChar w:fldCharType="begin"/>
      </w:r>
      <w:r w:rsidR="00330519">
        <w:instrText xml:space="preserve"> ADDIN ZOTERO_ITEM CSL_CITATION {"citationID":"YwxNGYku","properties":{"formattedCitation":"Christopher Weir, \\uc0\\u8220{}The Marketing Context. Outreach: Luxury or Necessity?,\\uc0\\u8221{} {\\i{}Journal of the Society of Archivists} 25, no. 1 (April 1, 2004): 71\\uc0\\u8211{}77, https://doi.org/10.1080/0037981042000199160.","plainCitation":"Christopher Weir, “The Marketing Context. Outreach: Luxury or Necessity?,” Journal of the Society of Archivists 25, no. 1 (April 1, 2004): 71–77, https://doi.org/10.1080/0037981042000199160.","dontUpdate":true,"noteIndex":42},"citationItems":[{"id":900,"uris":["http://zotero.org/users/local/RjOlW3vY/items/LTFXY6RG"],"uri":["http://zotero.org/users/local/RjOlW3vY/items/LTFXY6RG"],"itemData":{"id":900,"type":"article-journal","container-title":"Journal of the Society of Archivists","DOI":"10.1080/0037981042000199160","ISSN":"0037-9816","issue":"1","journalAbbreviation":"Journal of the Society of Archivists","page":"71-77","title":"The marketing context. Outreach: luxury or necessity?","volume":"25","author":[{"family":"Weir","given":"Christopher"}],"issued":{"date-parts":[["2004",4,1]]}}}],"schema":"https://github.com/citation-style-language/schema/raw/master/csl-citation.json"} </w:instrText>
      </w:r>
      <w:r>
        <w:fldChar w:fldCharType="separate"/>
      </w:r>
      <w:r w:rsidRPr="008E316D">
        <w:rPr>
          <w:rFonts w:cs="Times New Roman"/>
          <w:szCs w:val="24"/>
        </w:rPr>
        <w:t xml:space="preserve">Christopher Weir, “The Marketing Context. Outreach: Luxury or Necessity?,” </w:t>
      </w:r>
      <w:r w:rsidRPr="008E316D">
        <w:rPr>
          <w:rFonts w:cs="Times New Roman"/>
          <w:i/>
          <w:iCs/>
          <w:szCs w:val="24"/>
        </w:rPr>
        <w:t>Journal of the Society of Archivists</w:t>
      </w:r>
      <w:r w:rsidRPr="008E316D">
        <w:rPr>
          <w:rFonts w:cs="Times New Roman"/>
          <w:szCs w:val="24"/>
        </w:rPr>
        <w:t xml:space="preserve"> 25, no. 1 (April 1, 2004): 71–77, https://doi.org/10.1080/0037981042000199160</w:t>
      </w:r>
      <w:r>
        <w:rPr>
          <w:rFonts w:cs="Times New Roman"/>
          <w:szCs w:val="24"/>
        </w:rPr>
        <w:t>, p. 74</w:t>
      </w:r>
      <w:r w:rsidRPr="008E316D">
        <w:rPr>
          <w:rFonts w:cs="Times New Roman"/>
          <w:szCs w:val="24"/>
        </w:rPr>
        <w:t>.</w:t>
      </w:r>
      <w:r>
        <w:fldChar w:fldCharType="end"/>
      </w:r>
    </w:p>
  </w:footnote>
  <w:footnote w:id="45">
    <w:p w14:paraId="395FB7AC" w14:textId="65889225" w:rsidR="00842675" w:rsidRDefault="00842675" w:rsidP="00842675">
      <w:pPr>
        <w:pStyle w:val="FootnoteText"/>
      </w:pPr>
      <w:r w:rsidRPr="00330519">
        <w:rPr>
          <w:rStyle w:val="FootnoteReference"/>
        </w:rPr>
        <w:footnoteRef/>
      </w:r>
      <w:r>
        <w:t xml:space="preserve"> </w:t>
      </w:r>
      <w:r>
        <w:fldChar w:fldCharType="begin"/>
      </w:r>
      <w:r w:rsidR="00330519">
        <w:instrText xml:space="preserve"> ADDIN ZOTERO_ITEM CSL_CITATION {"citationID":"dKXsENd9","properties":{"formattedCitation":"Tibbo, \\uc0\\u8220{}Learning to Love Our Users: A Challenge to the Profession and a Model for Practice.\\uc0\\u8221{}","plainCitation":"Tibbo, “Learning to Love Our Users: A Challenge to the Profession and a Model for Practice.”","dontUpdate":true,"noteIndex":43},"citationItems":[{"id":830,"uris":["http://zotero.org/users/local/RjOlW3vY/items/5LYG8AAH"],"uri":["http://zotero.org/users/local/RjOlW3vY/items/5LYG8AAH"],"itemData":{"id":830,"type":"article-journal","container-title":"MAC","DOI":"https://ils.unc.edu/tibbo/MAC%20Spring%202002.pdf","language":"en","page":"1-31","source":"Zotero","title":"Learning to Love Our Users: A Challenge to the Profession and a Model for Practice","volume":"Spring","author":[{"family":"Tibbo","given":"Helen R"}],"issued":{"date-parts":[["2002"]]}}}],"schema":"https://github.com/citation-style-language/schema/raw/master/csl-citation.json"} </w:instrText>
      </w:r>
      <w:r>
        <w:fldChar w:fldCharType="separate"/>
      </w:r>
      <w:r w:rsidRPr="00C32E9F">
        <w:rPr>
          <w:rFonts w:cs="Times New Roman"/>
          <w:szCs w:val="24"/>
        </w:rPr>
        <w:t>Tibbo, “Learning to Love Our Users: A Challenge to the Profession and a Model for Practice</w:t>
      </w:r>
      <w:r w:rsidR="008E316D">
        <w:rPr>
          <w:rFonts w:cs="Times New Roman"/>
          <w:szCs w:val="24"/>
        </w:rPr>
        <w:t>,</w:t>
      </w:r>
      <w:r w:rsidRPr="00C32E9F">
        <w:rPr>
          <w:rFonts w:cs="Times New Roman"/>
          <w:szCs w:val="24"/>
        </w:rPr>
        <w:t>”</w:t>
      </w:r>
      <w:r>
        <w:fldChar w:fldCharType="end"/>
      </w:r>
      <w:r w:rsidR="008E316D">
        <w:t xml:space="preserve"> p. 4.</w:t>
      </w:r>
    </w:p>
  </w:footnote>
  <w:footnote w:id="46">
    <w:p w14:paraId="7599EB6B" w14:textId="5F9ABC81" w:rsidR="00842675" w:rsidRDefault="00842675">
      <w:pPr>
        <w:pStyle w:val="FootnoteText"/>
      </w:pPr>
      <w:r w:rsidRPr="00330519">
        <w:rPr>
          <w:rStyle w:val="FootnoteReference"/>
        </w:rPr>
        <w:footnoteRef/>
      </w:r>
      <w:r>
        <w:t xml:space="preserve"> </w:t>
      </w:r>
      <w:r>
        <w:fldChar w:fldCharType="begin"/>
      </w:r>
      <w:r w:rsidR="00330519">
        <w:instrText xml:space="preserve"> ADDIN ZOTERO_ITEM CSL_CITATION {"citationID":"2MzuvAHL","properties":{"formattedCitation":"Ibid.","plainCitation":"Ibid.","dontUpdate":true,"noteIndex":44},"citationItems":[{"id":830,"uris":["http://zotero.org/users/local/RjOlW3vY/items/5LYG8AAH"],"uri":["http://zotero.org/users/local/RjOlW3vY/items/5LYG8AAH"],"itemData":{"id":830,"type":"article-journal","container-title":"MAC","DOI":"https://ils.unc.edu/tibbo/MAC%20Spring%202002.pdf","language":"en","page":"1-31","source":"Zotero","title":"Learning to Love Our Users: A Challenge to the Profession and a Model for Practice","volume":"Spring","author":[{"family":"Tibbo","given":"Helen R"}],"issued":{"date-parts":[["2002"]]}}}],"schema":"https://github.com/citation-style-language/schema/raw/master/csl-citation.json"} </w:instrText>
      </w:r>
      <w:r>
        <w:fldChar w:fldCharType="separate"/>
      </w:r>
      <w:r w:rsidRPr="00842675">
        <w:rPr>
          <w:rFonts w:cs="Times New Roman"/>
        </w:rPr>
        <w:t>Ibid</w:t>
      </w:r>
      <w:r w:rsidR="008E316D">
        <w:rPr>
          <w:rFonts w:cs="Times New Roman"/>
        </w:rPr>
        <w:t>, p. 10</w:t>
      </w:r>
      <w:r w:rsidRPr="00842675">
        <w:rPr>
          <w:rFonts w:cs="Times New Roman"/>
        </w:rPr>
        <w:t>.</w:t>
      </w:r>
      <w:r>
        <w:fldChar w:fldCharType="end"/>
      </w:r>
    </w:p>
  </w:footnote>
  <w:footnote w:id="47">
    <w:p w14:paraId="227E9A3D" w14:textId="79BDDDEB" w:rsidR="004251A6" w:rsidRDefault="004251A6" w:rsidP="00012097">
      <w:pPr>
        <w:pStyle w:val="FootnoteText"/>
      </w:pPr>
      <w:r w:rsidRPr="00330519">
        <w:rPr>
          <w:rStyle w:val="FootnoteReference"/>
        </w:rPr>
        <w:footnoteRef/>
      </w:r>
      <w:r>
        <w:t xml:space="preserve"> </w:t>
      </w:r>
      <w:r>
        <w:fldChar w:fldCharType="begin"/>
      </w:r>
      <w:r w:rsidR="00330519">
        <w:instrText xml:space="preserve"> ADDIN ZOTERO_ITEM CSL_CITATION {"citationID":"vir1jGbk","properties":{"formattedCitation":"Karen Buckley, \\uc0\\u8220{}\\uc0\\u8216{}The Truth Is in the Red Files\\uc0\\u8217{}: An Overview of Archives in Popular Culture,\\uc0\\u8221{} {\\i{}Archivaria} 66, no. 0 (2008): 95\\uc0\\u8211{}123.","plainCitation":"Karen Buckley, “‘The Truth Is in the Red Files’: An Overview of Archives in Popular Culture,” Archivaria 66, no. 0 (2008): 95–123.","dontUpdate":true,"noteIndex":46},"citationItems":[{"id":816,"uris":["http://zotero.org/users/local/RjOlW3vY/items/5VZ54BXR"],"uri":["http://zotero.org/users/local/RjOlW3vY/items/5VZ54BXR"],"itemData":{"id":816,"type":"article-journal","abstract":"This article is a personal overview of novels, motion pictures, and television series investigating how the archive and the record are being represented in popular culture. Despite the initially casual nature of the review, and the disparateness of the sources, four strong common themes became apparent: protection of the record is equated to protection of the truth; archives are closed spaces and the archival experience is an interior one for characters; records are lost and buried in archives; and the information sought in the records invariably centres around the search for self or truth. This article explores the validity of these themes, offers some reasons for their prevalence, suggests the existence of a strong dichotomy between the real and imagined narratives of the archival experience, and concludes with some thoughts on whether archivists should be concerned about this representation. RÉSUMÉ Ce texte présente un survol de romans, de films et de séries de télévision afin d’examiner comment sont dépeints les centres d’archives et les documents d’archives dans la culture populaire. Malgré le fait que cette étude semble d’abord non-scientifique, et que les sources sont disparates, quatre grands thèmes communs ressortent : la protection du document est liée à la protection de la vérité; les centres d’archives sont des endroits fermés et les personnages y vivent une expérience intérieure; les documents sont perdus et cachés dans les centres d’archives; l’information qu’on cherche dans les documents d’archives est invariablement liée à la quête de soi ou de la vérité. Ce texte explore la validité de ces thèmes, offre quelques raisons pour expliquer leur prédominance, et suggère l’existence d’une forte dichotomie entre les divers récits d’expériences aux archives vrais ou imaginés. L’auteure conclut en se demandant si les archivistes devraient se préoccuper de cette représentation ou non.","container-title":"Archivaria","ISSN":"1923-6409","issue":"0","language":"en","page":"95-123","source":"archivaria.ca","title":"“The Truth is in the Red Files”: An Overview of Archives in Popular Culture","title-short":"“The Truth is in the Red Files”","volume":"66","author":[{"family":"Buckley","given":"Karen"}],"issued":{"date-parts":[["2008"]]}}}],"schema":"https://github.com/citation-style-language/schema/raw/master/csl-citation.json"} </w:instrText>
      </w:r>
      <w:r>
        <w:fldChar w:fldCharType="separate"/>
      </w:r>
      <w:r w:rsidRPr="00C360BF">
        <w:rPr>
          <w:rFonts w:cs="Times New Roman"/>
          <w:szCs w:val="24"/>
        </w:rPr>
        <w:t xml:space="preserve">Karen Buckley, “‘The Truth Is in the Red Files’: An Overview of Archives in Popular Culture,” </w:t>
      </w:r>
      <w:r w:rsidRPr="00C360BF">
        <w:rPr>
          <w:rFonts w:cs="Times New Roman"/>
          <w:i/>
          <w:iCs/>
          <w:szCs w:val="24"/>
        </w:rPr>
        <w:t>Archivaria</w:t>
      </w:r>
      <w:r w:rsidRPr="00C360BF">
        <w:rPr>
          <w:rFonts w:cs="Times New Roman"/>
          <w:szCs w:val="24"/>
        </w:rPr>
        <w:t xml:space="preserve"> 66, no. 0 (2008): 95–123</w:t>
      </w:r>
      <w:r w:rsidR="00674945">
        <w:rPr>
          <w:rFonts w:cs="Times New Roman"/>
          <w:szCs w:val="24"/>
        </w:rPr>
        <w:t>, p. 99</w:t>
      </w:r>
      <w:r w:rsidRPr="00C360BF">
        <w:rPr>
          <w:rFonts w:cs="Times New Roman"/>
          <w:szCs w:val="24"/>
        </w:rPr>
        <w:t>.</w:t>
      </w:r>
      <w:r>
        <w:fldChar w:fldCharType="end"/>
      </w:r>
    </w:p>
  </w:footnote>
  <w:footnote w:id="48">
    <w:p w14:paraId="6DEFCE21" w14:textId="06F42338" w:rsidR="004251A6" w:rsidRDefault="004251A6" w:rsidP="00012097">
      <w:pPr>
        <w:pStyle w:val="FootnoteText"/>
      </w:pPr>
      <w:r w:rsidRPr="00330519">
        <w:rPr>
          <w:rStyle w:val="FootnoteReference"/>
        </w:rPr>
        <w:footnoteRef/>
      </w:r>
      <w:r>
        <w:t xml:space="preserve"> </w:t>
      </w:r>
      <w:r>
        <w:fldChar w:fldCharType="begin"/>
      </w:r>
      <w:r w:rsidR="00330519">
        <w:instrText xml:space="preserve"> ADDIN ZOTERO_ITEM CSL_CITATION {"citationID":"1yWVmhVq","properties":{"formattedCitation":"Caitlin Patterson, \\uc0\\u8220{}Perceptions and Understandings of Archives in the Digital Age,\\uc0\\u8221{} {\\i{}The American Archivist} 79, no. 2 (January 1, 2016): 339\\uc0\\u8211{}70, https://doi.org/10.17723/0360-9081-79.2.339.","plainCitation":"Caitlin Patterson, “Perceptions and Understandings of Archives in the Digital Age,” The American Archivist 79, no. 2 (January 1, 2016): 339–70, https://doi.org/10.17723/0360-9081-79.2.339.","dontUpdate":true,"noteIndex":47},"citationItems":[{"id":825,"uris":["http://zotero.org/users/local/RjOlW3vY/items/E2ACG7QG"],"uri":["http://zotero.org/users/local/RjOlW3vY/items/E2ACG7QG"],"itemData":{"id":825,"type":"article-journal","abstract":"Archivists have investigated public perceptions of archives through a variety of means, including the recording of anecdotes, surveys of those both within and outside of the profession, and most commonly through the examination of representations of archives and archivists in writing, television, and motion pictures. Archivists have also devoted a significant amount of research to evolving digital technologies, most notably the Internet, resultant changes in the information-seeking habits of the public, and the influence of these developments on the archival profession. Drawing on both bodies of research, this study set out to ascertain the public image and understanding of the profession and to begin to identify possible links between these perceptions and use of digital technologies. The article discusses the results of a survey of the Western Washington University campus community designed to identify possible correlations between Internet usage, other means of encountering archives, and perceptions of archives. Findings provide an overall picture of perceptions of archives, including expectations for access, perceptions of the value of archives, and the general image and understandings of archives and archivists. Results also show correlations between these perceptions and expectations for digital access to information, as well as with the places respondents encountered archives.","container-title":"The American Archivist","DOI":"10.17723/0360-9081-79.2.339","ISSN":"0360-9081","issue":"2","journalAbbreviation":"The American Archivist","page":"339-370","source":"americanarchivist.org (Atypon)","title":"Perceptions and Understandings of Archives in the Digital Age","volume":"79","author":[{"family":"Patterson","given":"Caitlin"}],"issued":{"date-parts":[["2016",1,1]]}}}],"schema":"https://github.com/citation-style-language/schema/raw/master/csl-citation.json"} </w:instrText>
      </w:r>
      <w:r>
        <w:fldChar w:fldCharType="separate"/>
      </w:r>
      <w:r w:rsidRPr="00C32E9F">
        <w:rPr>
          <w:rFonts w:cs="Times New Roman"/>
          <w:szCs w:val="24"/>
        </w:rPr>
        <w:t xml:space="preserve">Caitlin Patterson, “Perceptions and Understandings of Archives in the Digital Age,” </w:t>
      </w:r>
      <w:r w:rsidRPr="00C32E9F">
        <w:rPr>
          <w:rFonts w:cs="Times New Roman"/>
          <w:i/>
          <w:iCs/>
          <w:szCs w:val="24"/>
        </w:rPr>
        <w:t>The American Archivist</w:t>
      </w:r>
      <w:r w:rsidRPr="00C32E9F">
        <w:rPr>
          <w:rFonts w:cs="Times New Roman"/>
          <w:szCs w:val="24"/>
        </w:rPr>
        <w:t xml:space="preserve"> 79, no. 2 (January 1, 2016): 339–70, https://doi.org/10.17723/0360-9081-79.2.339</w:t>
      </w:r>
      <w:r w:rsidR="00674945">
        <w:rPr>
          <w:rFonts w:cs="Times New Roman"/>
          <w:szCs w:val="24"/>
        </w:rPr>
        <w:t>, p. 341</w:t>
      </w:r>
      <w:r w:rsidRPr="00C32E9F">
        <w:rPr>
          <w:rFonts w:cs="Times New Roman"/>
          <w:szCs w:val="24"/>
        </w:rPr>
        <w:t>.</w:t>
      </w:r>
      <w:r>
        <w:fldChar w:fldCharType="end"/>
      </w:r>
    </w:p>
  </w:footnote>
  <w:footnote w:id="49">
    <w:p w14:paraId="27150672" w14:textId="51C2D31C" w:rsidR="004251A6" w:rsidRDefault="004251A6" w:rsidP="00012097">
      <w:pPr>
        <w:pStyle w:val="FootnoteText"/>
      </w:pPr>
      <w:r w:rsidRPr="00330519">
        <w:rPr>
          <w:rStyle w:val="FootnoteReference"/>
        </w:rPr>
        <w:footnoteRef/>
      </w:r>
      <w:r>
        <w:t xml:space="preserve"> </w:t>
      </w:r>
      <w:r>
        <w:fldChar w:fldCharType="begin"/>
      </w:r>
      <w:r w:rsidR="00330519">
        <w:instrText xml:space="preserve"> ADDIN ZOTERO_ITEM CSL_CITATION {"citationID":"FETEXSdt","properties":{"formattedCitation":"Buckley, \\uc0\\u8220{}\\uc0\\u8216{}The Truth Is in the Red Files.\\uc0\\u8217{}\\uc0\\u8221{}","plainCitation":"Buckley, “‘The Truth Is in the Red Files.’”","dontUpdate":true,"noteIndex":48},"citationItems":[{"id":816,"uris":["http://zotero.org/users/local/RjOlW3vY/items/5VZ54BXR"],"uri":["http://zotero.org/users/local/RjOlW3vY/items/5VZ54BXR"],"itemData":{"id":816,"type":"article-journal","abstract":"This article is a personal overview of novels, motion pictures, and television series investigating how the archive and the record are being represented in popular culture. Despite the initially casual nature of the review, and the disparateness of the sources, four strong common themes became apparent: protection of the record is equated to protection of the truth; archives are closed spaces and the archival experience is an interior one for characters; records are lost and buried in archives; and the information sought in the records invariably centres around the search for self or truth. This article explores the validity of these themes, offers some reasons for their prevalence, suggests the existence of a strong dichotomy between the real and imagined narratives of the archival experience, and concludes with some thoughts on whether archivists should be concerned about this representation. RÉSUMÉ Ce texte présente un survol de romans, de films et de séries de télévision afin d’examiner comment sont dépeints les centres d’archives et les documents d’archives dans la culture populaire. Malgré le fait que cette étude semble d’abord non-scientifique, et que les sources sont disparates, quatre grands thèmes communs ressortent : la protection du document est liée à la protection de la vérité; les centres d’archives sont des endroits fermés et les personnages y vivent une expérience intérieure; les documents sont perdus et cachés dans les centres d’archives; l’information qu’on cherche dans les documents d’archives est invariablement liée à la quête de soi ou de la vérité. Ce texte explore la validité de ces thèmes, offre quelques raisons pour expliquer leur prédominance, et suggère l’existence d’une forte dichotomie entre les divers récits d’expériences aux archives vrais ou imaginés. L’auteure conclut en se demandant si les archivistes devraient se préoccuper de cette représentation ou non.","container-title":"Archivaria","ISSN":"1923-6409","issue":"0","language":"en","page":"95-123","source":"archivaria.ca","title":"“The Truth is in the Red Files”: An Overview of Archives in Popular Culture","title-short":"“The Truth is in the Red Files”","volume":"66","author":[{"family":"Buckley","given":"Karen"}],"issued":{"date-parts":[["2008"]]}}}],"schema":"https://github.com/citation-style-language/schema/raw/master/csl-citation.json"} </w:instrText>
      </w:r>
      <w:r>
        <w:fldChar w:fldCharType="separate"/>
      </w:r>
      <w:r w:rsidRPr="00C32E9F">
        <w:rPr>
          <w:rFonts w:cs="Times New Roman"/>
          <w:szCs w:val="24"/>
        </w:rPr>
        <w:t>Buckley, “‘The Truth Is in the Red Files</w:t>
      </w:r>
      <w:r w:rsidR="00674945">
        <w:rPr>
          <w:rFonts w:cs="Times New Roman"/>
          <w:szCs w:val="24"/>
        </w:rPr>
        <w:t>,</w:t>
      </w:r>
      <w:r w:rsidRPr="00C32E9F">
        <w:rPr>
          <w:rFonts w:cs="Times New Roman"/>
          <w:szCs w:val="24"/>
        </w:rPr>
        <w:t>’”</w:t>
      </w:r>
      <w:r>
        <w:fldChar w:fldCharType="end"/>
      </w:r>
      <w:r w:rsidR="00674945">
        <w:t xml:space="preserve"> p. 106.</w:t>
      </w:r>
    </w:p>
  </w:footnote>
  <w:footnote w:id="50">
    <w:p w14:paraId="6CA50FB0" w14:textId="46107D55" w:rsidR="004251A6" w:rsidRDefault="004251A6" w:rsidP="00012097">
      <w:pPr>
        <w:pStyle w:val="FootnoteText"/>
      </w:pPr>
      <w:r w:rsidRPr="00330519">
        <w:rPr>
          <w:rStyle w:val="FootnoteReference"/>
        </w:rPr>
        <w:footnoteRef/>
      </w:r>
      <w:r>
        <w:t xml:space="preserve"> </w:t>
      </w:r>
      <w:r>
        <w:fldChar w:fldCharType="begin"/>
      </w:r>
      <w:r w:rsidR="00330519">
        <w:instrText xml:space="preserve"> ADDIN ZOTERO_ITEM CSL_CITATION {"citationID":"prcWaVEk","properties":{"formattedCitation":"Patterson, \\uc0\\u8220{}Perceptions and Understandings of Archives in the Digital Age.\\uc0\\u8221{}","plainCitation":"Patterson, “Perceptions and Understandings of Archives in the Digital Age.”","dontUpdate":true,"noteIndex":49},"citationItems":[{"id":825,"uris":["http://zotero.org/users/local/RjOlW3vY/items/E2ACG7QG"],"uri":["http://zotero.org/users/local/RjOlW3vY/items/E2ACG7QG"],"itemData":{"id":825,"type":"article-journal","abstract":"Archivists have investigated public perceptions of archives through a variety of means, including the recording of anecdotes, surveys of those both within and outside of the profession, and most commonly through the examination of representations of archives and archivists in writing, television, and motion pictures. Archivists have also devoted a significant amount of research to evolving digital technologies, most notably the Internet, resultant changes in the information-seeking habits of the public, and the influence of these developments on the archival profession. Drawing on both bodies of research, this study set out to ascertain the public image and understanding of the profession and to begin to identify possible links between these perceptions and use of digital technologies. The article discusses the results of a survey of the Western Washington University campus community designed to identify possible correlations between Internet usage, other means of encountering archives, and perceptions of archives. Findings provide an overall picture of perceptions of archives, including expectations for access, perceptions of the value of archives, and the general image and understandings of archives and archivists. Results also show correlations between these perceptions and expectations for digital access to information, as well as with the places respondents encountered archives.","container-title":"The American Archivist","DOI":"10.17723/0360-9081-79.2.339","ISSN":"0360-9081","issue":"2","journalAbbreviation":"The American Archivist","page":"339-370","source":"americanarchivist.org (Atypon)","title":"Perceptions and Understandings of Archives in the Digital Age","volume":"79","author":[{"family":"Patterson","given":"Caitlin"}],"issued":{"date-parts":[["2016",1,1]]}}}],"schema":"https://github.com/citation-style-language/schema/raw/master/csl-citation.json"} </w:instrText>
      </w:r>
      <w:r>
        <w:fldChar w:fldCharType="separate"/>
      </w:r>
      <w:r w:rsidRPr="00C32E9F">
        <w:rPr>
          <w:rFonts w:cs="Times New Roman"/>
          <w:szCs w:val="24"/>
        </w:rPr>
        <w:t>Patterson, “Perceptions and Understandings of Archives in the Digital Age</w:t>
      </w:r>
      <w:r w:rsidR="00674945">
        <w:rPr>
          <w:rFonts w:cs="Times New Roman"/>
          <w:szCs w:val="24"/>
        </w:rPr>
        <w:t>,</w:t>
      </w:r>
      <w:r w:rsidRPr="00C32E9F">
        <w:rPr>
          <w:rFonts w:cs="Times New Roman"/>
          <w:szCs w:val="24"/>
        </w:rPr>
        <w:t>”</w:t>
      </w:r>
      <w:r>
        <w:fldChar w:fldCharType="end"/>
      </w:r>
      <w:r w:rsidR="00674945">
        <w:t xml:space="preserve"> p. 341.</w:t>
      </w:r>
    </w:p>
  </w:footnote>
  <w:footnote w:id="51">
    <w:p w14:paraId="10F876FC" w14:textId="5F5E3544" w:rsidR="00DC6C34" w:rsidRDefault="00DC6C34">
      <w:pPr>
        <w:pStyle w:val="FootnoteText"/>
      </w:pPr>
      <w:r w:rsidRPr="00330519">
        <w:rPr>
          <w:rStyle w:val="FootnoteReference"/>
        </w:rPr>
        <w:footnoteRef/>
      </w:r>
      <w:r>
        <w:t xml:space="preserve"> </w:t>
      </w:r>
      <w:r>
        <w:fldChar w:fldCharType="begin"/>
      </w:r>
      <w:r w:rsidR="00330519">
        <w:instrText xml:space="preserve"> ADDIN ZOTERO_ITEM CSL_CITATION {"citationID":"1rPCRuBK","properties":{"formattedCitation":"Dearstyne, \\uc0\\u8220{}What Is the Use of Archives? A Challenge for the Profession.\\uc0\\u8221{}","plainCitation":"Dearstyne, “What Is the Use of Archives? A Challenge for the Profession.”","dontUpdate":true,"noteIndex":49},"citationItems":[{"id":831,"uris":["http://zotero.org/users/local/RjOlW3vY/items/AACPI3LF"],"uri":["http://zotero.org/users/local/RjOlW3vY/items/AACPI3LF"],"itemData":{"id":831,"type":"article-journal","container-title":"The American Archivist","DOI":"10.17723/aarc.50.1.572q383767657258","ISSN":"0360-9081","issue":"1","journalAbbreviation":"The American Archivist","page":"76-87","title":"What Is the Use of Archives? A Challenge for the Profession","volume":"50","author":[{"family":"Dearstyne","given":"Bruce"}],"issued":{"date-parts":[["1987",1,1]]}}}],"schema":"https://github.com/citation-style-language/schema/raw/master/csl-citation.json"} </w:instrText>
      </w:r>
      <w:r>
        <w:fldChar w:fldCharType="separate"/>
      </w:r>
      <w:r w:rsidRPr="00DC6C34">
        <w:rPr>
          <w:rFonts w:cs="Times New Roman"/>
          <w:szCs w:val="24"/>
        </w:rPr>
        <w:t>Dearstyne, “What Is the Use of Archives? A Challenge for the Profession</w:t>
      </w:r>
      <w:r w:rsidR="00557915">
        <w:rPr>
          <w:rFonts w:cs="Times New Roman"/>
          <w:szCs w:val="24"/>
        </w:rPr>
        <w:t>,</w:t>
      </w:r>
      <w:r w:rsidRPr="00DC6C34">
        <w:rPr>
          <w:rFonts w:cs="Times New Roman"/>
          <w:szCs w:val="24"/>
        </w:rPr>
        <w:t>”</w:t>
      </w:r>
      <w:r>
        <w:fldChar w:fldCharType="end"/>
      </w:r>
      <w:r w:rsidR="00557915">
        <w:t xml:space="preserve"> p. 83.</w:t>
      </w:r>
    </w:p>
  </w:footnote>
  <w:footnote w:id="52">
    <w:p w14:paraId="63C3139F" w14:textId="37CBC25C" w:rsidR="00CF41C3" w:rsidRDefault="00CF41C3" w:rsidP="00CF41C3">
      <w:pPr>
        <w:pStyle w:val="FootnoteText"/>
      </w:pPr>
      <w:r w:rsidRPr="00330519">
        <w:rPr>
          <w:rStyle w:val="FootnoteReference"/>
        </w:rPr>
        <w:footnoteRef/>
      </w:r>
      <w:r>
        <w:t xml:space="preserve"> </w:t>
      </w:r>
      <w:r>
        <w:fldChar w:fldCharType="begin"/>
      </w:r>
      <w:r w:rsidR="00330519">
        <w:instrText xml:space="preserve"> ADDIN ZOTERO_ITEM CSL_CITATION {"citationID":"bSCmxQHd","properties":{"formattedCitation":"Jimerson, \\uc0\\u8220{}Redefining Archival Identity.\\uc0\\u8221{}","plainCitation":"Jimerson, “Redefining Archival Identity.”","dontUpdate":true,"noteIndex":50},"citationItems":[{"id":785,"uris":["http://zotero.org/users/local/RjOlW3vY/items/6DNLSZAL"],"uri":["http://zotero.org/users/local/RjOlW3vY/items/6DNLSZAL"],"itemData":{"id":785,"type":"article-journal","abstract":"In order to avoid becoming irrelevant in the modern information society, archivists must redefine their professional identity and role in society, learn new planning and marketing skills, and establish the importance of archives in meeting user needs. Responding to initiatives launched by the SAA Task Force on Archives and Society, the author argues that archivists should adopt a more user-friendly approach to marketing their services. Marketing differs from public relations and selling products by focusing on customers and their needs. Altering the profession's image requires that individual archivists redefine their own self-image, attitudes, and procedures.","container-title":"The American Archivist","DOI":"10.17723/aarc.52.3.k4532462540117t7","ISSN":"0360-9081","issue":"3","journalAbbreviation":"The American Archivist","page":"332-340","source":"americanarchivist.org (Atypon)","title":"Redefining Archival Identity: Meeting User Needs in the Information Society","title-short":"Redefining Archival Identity","volume":"52","author":[{"family":"Jimerson","given":"Randall"}],"issued":{"date-parts":[["1989",7,1]]}}}],"schema":"https://github.com/citation-style-language/schema/raw/master/csl-citation.json"} </w:instrText>
      </w:r>
      <w:r>
        <w:fldChar w:fldCharType="separate"/>
      </w:r>
      <w:r w:rsidRPr="00FF130D">
        <w:rPr>
          <w:rFonts w:cs="Times New Roman"/>
          <w:szCs w:val="24"/>
        </w:rPr>
        <w:t>Jimerson, “Redefining Archival Identity</w:t>
      </w:r>
      <w:r w:rsidR="00557915">
        <w:rPr>
          <w:rFonts w:cs="Times New Roman"/>
          <w:szCs w:val="24"/>
        </w:rPr>
        <w:t>,</w:t>
      </w:r>
      <w:r w:rsidRPr="00FF130D">
        <w:rPr>
          <w:rFonts w:cs="Times New Roman"/>
          <w:szCs w:val="24"/>
        </w:rPr>
        <w:t>”</w:t>
      </w:r>
      <w:r>
        <w:fldChar w:fldCharType="end"/>
      </w:r>
      <w:r w:rsidR="00557915">
        <w:t xml:space="preserve"> p. 337.</w:t>
      </w:r>
    </w:p>
  </w:footnote>
  <w:footnote w:id="53">
    <w:p w14:paraId="4DD4AF20" w14:textId="2C41C4B3" w:rsidR="00CF41C3" w:rsidRDefault="00CF41C3" w:rsidP="00CF41C3">
      <w:pPr>
        <w:pStyle w:val="FootnoteText"/>
      </w:pPr>
      <w:r w:rsidRPr="00330519">
        <w:rPr>
          <w:rStyle w:val="FootnoteReference"/>
        </w:rPr>
        <w:footnoteRef/>
      </w:r>
      <w:r>
        <w:t xml:space="preserve"> </w:t>
      </w:r>
      <w:r>
        <w:fldChar w:fldCharType="begin"/>
      </w:r>
      <w:r w:rsidR="00330519">
        <w:instrText xml:space="preserve"> ADDIN ZOTERO_ITEM CSL_CITATION {"citationID":"Klx8xNAK","properties":{"formattedCitation":"Dearstyne, \\uc0\\u8220{}What Is the Use of Archives? A Challenge for the Profession.\\uc0\\u8221{}","plainCitation":"Dearstyne, “What Is the Use of Archives? A Challenge for the Profession.”","dontUpdate":true,"noteIndex":51},"citationItems":[{"id":831,"uris":["http://zotero.org/users/local/RjOlW3vY/items/AACPI3LF"],"uri":["http://zotero.org/users/local/RjOlW3vY/items/AACPI3LF"],"itemData":{"id":831,"type":"article-journal","container-title":"The American Archivist","DOI":"10.17723/aarc.50.1.572q383767657258","ISSN":"0360-9081","issue":"1","journalAbbreviation":"The American Archivist","page":"76-87","title":"What Is the Use of Archives? A Challenge for the Profession","volume":"50","author":[{"family":"Dearstyne","given":"Bruce"}],"issued":{"date-parts":[["1987",1,1]]}}}],"schema":"https://github.com/citation-style-language/schema/raw/master/csl-citation.json"} </w:instrText>
      </w:r>
      <w:r>
        <w:fldChar w:fldCharType="separate"/>
      </w:r>
      <w:r w:rsidRPr="00CF41C3">
        <w:rPr>
          <w:rFonts w:cs="Times New Roman"/>
          <w:szCs w:val="24"/>
        </w:rPr>
        <w:t>Dearstyne, “What Is the Use of Archives? A Challenge for the Profession</w:t>
      </w:r>
      <w:r w:rsidR="00557915">
        <w:rPr>
          <w:rFonts w:cs="Times New Roman"/>
          <w:szCs w:val="24"/>
        </w:rPr>
        <w:t>,</w:t>
      </w:r>
      <w:r w:rsidRPr="00CF41C3">
        <w:rPr>
          <w:rFonts w:cs="Times New Roman"/>
          <w:szCs w:val="24"/>
        </w:rPr>
        <w:t>”</w:t>
      </w:r>
      <w:r>
        <w:fldChar w:fldCharType="end"/>
      </w:r>
      <w:r w:rsidR="00557915">
        <w:t xml:space="preserve"> p. 84.</w:t>
      </w:r>
    </w:p>
  </w:footnote>
  <w:footnote w:id="54">
    <w:p w14:paraId="31999F60" w14:textId="40826805" w:rsidR="00D33E56" w:rsidRDefault="00D33E56">
      <w:pPr>
        <w:pStyle w:val="FootnoteText"/>
      </w:pPr>
      <w:r w:rsidRPr="00330519">
        <w:rPr>
          <w:rStyle w:val="FootnoteReference"/>
        </w:rPr>
        <w:footnoteRef/>
      </w:r>
      <w:r>
        <w:t xml:space="preserve"> </w:t>
      </w:r>
      <w:r>
        <w:fldChar w:fldCharType="begin"/>
      </w:r>
      <w:r w:rsidR="00330519">
        <w:instrText xml:space="preserve"> ADDIN ZOTERO_ITEM CSL_CITATION {"citationID":"sOdBLcnp","properties":{"formattedCitation":"Jimerson, \\uc0\\u8220{}Redefining Archival Identity.\\uc0\\u8221{}","plainCitation":"Jimerson, “Redefining Archival Identity.”","dontUpdate":true,"noteIndex":52},"citationItems":[{"id":785,"uris":["http://zotero.org/users/local/RjOlW3vY/items/6DNLSZAL"],"uri":["http://zotero.org/users/local/RjOlW3vY/items/6DNLSZAL"],"itemData":{"id":785,"type":"article-journal","abstract":"In order to avoid becoming irrelevant in the modern information society, archivists must redefine their professional identity and role in society, learn new planning and marketing skills, and establish the importance of archives in meeting user needs. Responding to initiatives launched by the SAA Task Force on Archives and Society, the author argues that archivists should adopt a more user-friendly approach to marketing their services. Marketing differs from public relations and selling products by focusing on customers and their needs. Altering the profession's image requires that individual archivists redefine their own self-image, attitudes, and procedures.","container-title":"The American Archivist","DOI":"10.17723/aarc.52.3.k4532462540117t7","ISSN":"0360-9081","issue":"3","journalAbbreviation":"The American Archivist","page":"332-340","source":"americanarchivist.org (Atypon)","title":"Redefining Archival Identity: Meeting User Needs in the Information Society","title-short":"Redefining Archival Identity","volume":"52","author":[{"family":"Jimerson","given":"Randall"}],"issued":{"date-parts":[["1989",7,1]]}}}],"schema":"https://github.com/citation-style-language/schema/raw/master/csl-citation.json"} </w:instrText>
      </w:r>
      <w:r>
        <w:fldChar w:fldCharType="separate"/>
      </w:r>
      <w:r w:rsidRPr="00D33E56">
        <w:rPr>
          <w:rFonts w:cs="Times New Roman"/>
          <w:szCs w:val="24"/>
        </w:rPr>
        <w:t>Jimerson, “Redefining Archival Identity</w:t>
      </w:r>
      <w:r w:rsidR="00557915">
        <w:rPr>
          <w:rFonts w:cs="Times New Roman"/>
          <w:szCs w:val="24"/>
        </w:rPr>
        <w:t>,</w:t>
      </w:r>
      <w:r w:rsidRPr="00D33E56">
        <w:rPr>
          <w:rFonts w:cs="Times New Roman"/>
          <w:szCs w:val="24"/>
        </w:rPr>
        <w:t>”</w:t>
      </w:r>
      <w:r>
        <w:fldChar w:fldCharType="end"/>
      </w:r>
      <w:r w:rsidR="00557915">
        <w:t xml:space="preserve"> p. 338.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10FDC" w14:textId="0108A2F7" w:rsidR="00165919" w:rsidRDefault="00165919">
    <w:pPr>
      <w:pStyle w:val="Header"/>
      <w:jc w:val="right"/>
    </w:pPr>
    <w:r>
      <w:t xml:space="preserve">Hsu, </w:t>
    </w:r>
    <w:sdt>
      <w:sdtPr>
        <w:id w:val="19713123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44F546" w14:textId="77777777" w:rsidR="00165919" w:rsidRDefault="00165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F626C"/>
    <w:multiLevelType w:val="hybridMultilevel"/>
    <w:tmpl w:val="DBDE77F4"/>
    <w:lvl w:ilvl="0" w:tplc="BDB07C38">
      <w:start w:val="1"/>
      <w:numFmt w:val="upperRoman"/>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Wen Wen Hsu">
    <w15:presenceInfo w15:providerId="Windows Live" w15:userId="4d1d594cdf212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69"/>
    <w:rsid w:val="000012A3"/>
    <w:rsid w:val="00002A01"/>
    <w:rsid w:val="00012097"/>
    <w:rsid w:val="0004118B"/>
    <w:rsid w:val="00047C41"/>
    <w:rsid w:val="00052ABD"/>
    <w:rsid w:val="000539D0"/>
    <w:rsid w:val="00053A84"/>
    <w:rsid w:val="00063E42"/>
    <w:rsid w:val="00065160"/>
    <w:rsid w:val="000774F4"/>
    <w:rsid w:val="00093293"/>
    <w:rsid w:val="00095592"/>
    <w:rsid w:val="000D6E80"/>
    <w:rsid w:val="000D7945"/>
    <w:rsid w:val="000F077B"/>
    <w:rsid w:val="00106701"/>
    <w:rsid w:val="0011503D"/>
    <w:rsid w:val="00130A80"/>
    <w:rsid w:val="00133891"/>
    <w:rsid w:val="00137FF3"/>
    <w:rsid w:val="001553AF"/>
    <w:rsid w:val="00165919"/>
    <w:rsid w:val="00166932"/>
    <w:rsid w:val="00196D41"/>
    <w:rsid w:val="001A4EAE"/>
    <w:rsid w:val="001A5B82"/>
    <w:rsid w:val="001B2802"/>
    <w:rsid w:val="001D5A4C"/>
    <w:rsid w:val="001D7071"/>
    <w:rsid w:val="001E72E2"/>
    <w:rsid w:val="001E734D"/>
    <w:rsid w:val="001F61D4"/>
    <w:rsid w:val="001F6D5D"/>
    <w:rsid w:val="002072A6"/>
    <w:rsid w:val="002105BD"/>
    <w:rsid w:val="0021074E"/>
    <w:rsid w:val="002137A1"/>
    <w:rsid w:val="002207C5"/>
    <w:rsid w:val="0023091C"/>
    <w:rsid w:val="002477E6"/>
    <w:rsid w:val="00252E62"/>
    <w:rsid w:val="002547B9"/>
    <w:rsid w:val="00270423"/>
    <w:rsid w:val="002743DA"/>
    <w:rsid w:val="00275F0B"/>
    <w:rsid w:val="00277847"/>
    <w:rsid w:val="00280E73"/>
    <w:rsid w:val="00283DA3"/>
    <w:rsid w:val="00285CA8"/>
    <w:rsid w:val="00293791"/>
    <w:rsid w:val="002D62FB"/>
    <w:rsid w:val="002E0C67"/>
    <w:rsid w:val="002F13CE"/>
    <w:rsid w:val="002F456F"/>
    <w:rsid w:val="002F5E86"/>
    <w:rsid w:val="0030666A"/>
    <w:rsid w:val="00317592"/>
    <w:rsid w:val="00330519"/>
    <w:rsid w:val="003364AF"/>
    <w:rsid w:val="003430A3"/>
    <w:rsid w:val="00350CA6"/>
    <w:rsid w:val="00365A19"/>
    <w:rsid w:val="00367B3F"/>
    <w:rsid w:val="00387821"/>
    <w:rsid w:val="00395997"/>
    <w:rsid w:val="003B40C0"/>
    <w:rsid w:val="003C43CF"/>
    <w:rsid w:val="003C7D85"/>
    <w:rsid w:val="003D3737"/>
    <w:rsid w:val="003D65BE"/>
    <w:rsid w:val="003E59FD"/>
    <w:rsid w:val="003E72CA"/>
    <w:rsid w:val="003F5648"/>
    <w:rsid w:val="003F573A"/>
    <w:rsid w:val="004009BB"/>
    <w:rsid w:val="00401639"/>
    <w:rsid w:val="0041436A"/>
    <w:rsid w:val="004209BD"/>
    <w:rsid w:val="00421D16"/>
    <w:rsid w:val="004251A6"/>
    <w:rsid w:val="00433DC2"/>
    <w:rsid w:val="0043532E"/>
    <w:rsid w:val="004428CE"/>
    <w:rsid w:val="004429D6"/>
    <w:rsid w:val="00442BFF"/>
    <w:rsid w:val="004459D7"/>
    <w:rsid w:val="00447C71"/>
    <w:rsid w:val="00462A4C"/>
    <w:rsid w:val="004632D8"/>
    <w:rsid w:val="00477BFD"/>
    <w:rsid w:val="004820E0"/>
    <w:rsid w:val="00503605"/>
    <w:rsid w:val="0051066D"/>
    <w:rsid w:val="005214A5"/>
    <w:rsid w:val="00532440"/>
    <w:rsid w:val="00533820"/>
    <w:rsid w:val="00535775"/>
    <w:rsid w:val="00536E52"/>
    <w:rsid w:val="00544B17"/>
    <w:rsid w:val="005469A1"/>
    <w:rsid w:val="00551DD9"/>
    <w:rsid w:val="00555B4F"/>
    <w:rsid w:val="00557915"/>
    <w:rsid w:val="00566D6C"/>
    <w:rsid w:val="00567633"/>
    <w:rsid w:val="00585E4B"/>
    <w:rsid w:val="0059010A"/>
    <w:rsid w:val="005949B6"/>
    <w:rsid w:val="005A1AA3"/>
    <w:rsid w:val="005A5B31"/>
    <w:rsid w:val="005A748F"/>
    <w:rsid w:val="005C4CFD"/>
    <w:rsid w:val="005C7AB4"/>
    <w:rsid w:val="005F463F"/>
    <w:rsid w:val="00602A50"/>
    <w:rsid w:val="0060790D"/>
    <w:rsid w:val="00616D24"/>
    <w:rsid w:val="00626951"/>
    <w:rsid w:val="00642021"/>
    <w:rsid w:val="00670AFF"/>
    <w:rsid w:val="00674945"/>
    <w:rsid w:val="00680D68"/>
    <w:rsid w:val="00686D9C"/>
    <w:rsid w:val="00691FAC"/>
    <w:rsid w:val="006A53B7"/>
    <w:rsid w:val="006E6469"/>
    <w:rsid w:val="006E7A1D"/>
    <w:rsid w:val="0070174F"/>
    <w:rsid w:val="007232E7"/>
    <w:rsid w:val="00731E1F"/>
    <w:rsid w:val="00741F56"/>
    <w:rsid w:val="00752248"/>
    <w:rsid w:val="0075482B"/>
    <w:rsid w:val="007700A4"/>
    <w:rsid w:val="007749BA"/>
    <w:rsid w:val="00787663"/>
    <w:rsid w:val="007B786C"/>
    <w:rsid w:val="007D1518"/>
    <w:rsid w:val="007E0950"/>
    <w:rsid w:val="007F138D"/>
    <w:rsid w:val="007F5519"/>
    <w:rsid w:val="008076B1"/>
    <w:rsid w:val="00817ED9"/>
    <w:rsid w:val="00842675"/>
    <w:rsid w:val="00851ACE"/>
    <w:rsid w:val="008525E7"/>
    <w:rsid w:val="00885AF7"/>
    <w:rsid w:val="00890B0B"/>
    <w:rsid w:val="00895671"/>
    <w:rsid w:val="008B5744"/>
    <w:rsid w:val="008B7D5D"/>
    <w:rsid w:val="008D556A"/>
    <w:rsid w:val="008D6D75"/>
    <w:rsid w:val="008E316D"/>
    <w:rsid w:val="008E61C2"/>
    <w:rsid w:val="008F4658"/>
    <w:rsid w:val="008F5410"/>
    <w:rsid w:val="008F75FB"/>
    <w:rsid w:val="009009C0"/>
    <w:rsid w:val="00903B67"/>
    <w:rsid w:val="0091495A"/>
    <w:rsid w:val="00930B8C"/>
    <w:rsid w:val="0093234E"/>
    <w:rsid w:val="009440FD"/>
    <w:rsid w:val="00952E9D"/>
    <w:rsid w:val="00954995"/>
    <w:rsid w:val="00954B75"/>
    <w:rsid w:val="009770B5"/>
    <w:rsid w:val="00985C2B"/>
    <w:rsid w:val="009B7507"/>
    <w:rsid w:val="009E04C6"/>
    <w:rsid w:val="009E7098"/>
    <w:rsid w:val="009F1108"/>
    <w:rsid w:val="009F2807"/>
    <w:rsid w:val="00A27058"/>
    <w:rsid w:val="00A31D81"/>
    <w:rsid w:val="00A364E1"/>
    <w:rsid w:val="00A55FF4"/>
    <w:rsid w:val="00A57AC8"/>
    <w:rsid w:val="00A61B3D"/>
    <w:rsid w:val="00A62F6D"/>
    <w:rsid w:val="00A676E0"/>
    <w:rsid w:val="00A84860"/>
    <w:rsid w:val="00A90868"/>
    <w:rsid w:val="00A930F6"/>
    <w:rsid w:val="00A964DB"/>
    <w:rsid w:val="00AB6805"/>
    <w:rsid w:val="00AC3279"/>
    <w:rsid w:val="00AC5D0A"/>
    <w:rsid w:val="00AD792C"/>
    <w:rsid w:val="00AE08ED"/>
    <w:rsid w:val="00AE506F"/>
    <w:rsid w:val="00B01EB5"/>
    <w:rsid w:val="00B14387"/>
    <w:rsid w:val="00B145E9"/>
    <w:rsid w:val="00B15C46"/>
    <w:rsid w:val="00B23DBA"/>
    <w:rsid w:val="00B322B3"/>
    <w:rsid w:val="00B4148B"/>
    <w:rsid w:val="00B4429F"/>
    <w:rsid w:val="00B6753A"/>
    <w:rsid w:val="00B840DA"/>
    <w:rsid w:val="00B95CC4"/>
    <w:rsid w:val="00B96DF2"/>
    <w:rsid w:val="00BA5169"/>
    <w:rsid w:val="00BA7495"/>
    <w:rsid w:val="00BB1484"/>
    <w:rsid w:val="00BC2984"/>
    <w:rsid w:val="00BC4C0D"/>
    <w:rsid w:val="00BF1B03"/>
    <w:rsid w:val="00BF5B11"/>
    <w:rsid w:val="00BF5B70"/>
    <w:rsid w:val="00C015D4"/>
    <w:rsid w:val="00C04225"/>
    <w:rsid w:val="00C15451"/>
    <w:rsid w:val="00C24DB3"/>
    <w:rsid w:val="00C32E9F"/>
    <w:rsid w:val="00C34F8A"/>
    <w:rsid w:val="00C357B0"/>
    <w:rsid w:val="00C360BF"/>
    <w:rsid w:val="00C430B8"/>
    <w:rsid w:val="00C43181"/>
    <w:rsid w:val="00C44BA6"/>
    <w:rsid w:val="00C47CC6"/>
    <w:rsid w:val="00C52D13"/>
    <w:rsid w:val="00C6090E"/>
    <w:rsid w:val="00C822BA"/>
    <w:rsid w:val="00CB67B9"/>
    <w:rsid w:val="00CD05A4"/>
    <w:rsid w:val="00CD4908"/>
    <w:rsid w:val="00CE7480"/>
    <w:rsid w:val="00CF26E0"/>
    <w:rsid w:val="00CF35C2"/>
    <w:rsid w:val="00CF41C3"/>
    <w:rsid w:val="00D1217F"/>
    <w:rsid w:val="00D129E5"/>
    <w:rsid w:val="00D17645"/>
    <w:rsid w:val="00D17F85"/>
    <w:rsid w:val="00D33E56"/>
    <w:rsid w:val="00D34C65"/>
    <w:rsid w:val="00D55CFE"/>
    <w:rsid w:val="00D5729B"/>
    <w:rsid w:val="00D60F2F"/>
    <w:rsid w:val="00D72A94"/>
    <w:rsid w:val="00D77720"/>
    <w:rsid w:val="00D822CD"/>
    <w:rsid w:val="00D82A45"/>
    <w:rsid w:val="00D86199"/>
    <w:rsid w:val="00D92751"/>
    <w:rsid w:val="00D952F1"/>
    <w:rsid w:val="00DA7437"/>
    <w:rsid w:val="00DB32C0"/>
    <w:rsid w:val="00DB6E93"/>
    <w:rsid w:val="00DC3797"/>
    <w:rsid w:val="00DC6C34"/>
    <w:rsid w:val="00DD1ECA"/>
    <w:rsid w:val="00DE1AF4"/>
    <w:rsid w:val="00DF3095"/>
    <w:rsid w:val="00DF79D4"/>
    <w:rsid w:val="00E3724F"/>
    <w:rsid w:val="00E671B5"/>
    <w:rsid w:val="00E7297C"/>
    <w:rsid w:val="00E90D21"/>
    <w:rsid w:val="00E93ACF"/>
    <w:rsid w:val="00EB3358"/>
    <w:rsid w:val="00ED07FA"/>
    <w:rsid w:val="00EE3839"/>
    <w:rsid w:val="00EF19F9"/>
    <w:rsid w:val="00F0067E"/>
    <w:rsid w:val="00F06EEA"/>
    <w:rsid w:val="00F07D64"/>
    <w:rsid w:val="00F12755"/>
    <w:rsid w:val="00F26F01"/>
    <w:rsid w:val="00F57F5D"/>
    <w:rsid w:val="00F64008"/>
    <w:rsid w:val="00F8695A"/>
    <w:rsid w:val="00FB1E78"/>
    <w:rsid w:val="00FC1134"/>
    <w:rsid w:val="00FC290C"/>
    <w:rsid w:val="00FC605B"/>
    <w:rsid w:val="00FD3A50"/>
    <w:rsid w:val="00FF05D7"/>
    <w:rsid w:val="00FF1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DF5C"/>
  <w15:chartTrackingRefBased/>
  <w15:docId w15:val="{7940EB1A-FDA7-4B67-B03D-2779C654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C0D"/>
    <w:pPr>
      <w:ind w:left="720"/>
      <w:contextualSpacing/>
    </w:pPr>
  </w:style>
  <w:style w:type="paragraph" w:styleId="FootnoteText">
    <w:name w:val="footnote text"/>
    <w:basedOn w:val="Normal"/>
    <w:link w:val="FootnoteTextChar"/>
    <w:uiPriority w:val="99"/>
    <w:semiHidden/>
    <w:unhideWhenUsed/>
    <w:rsid w:val="00D55C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5CFE"/>
    <w:rPr>
      <w:sz w:val="20"/>
      <w:szCs w:val="20"/>
    </w:rPr>
  </w:style>
  <w:style w:type="character" w:styleId="FootnoteReference">
    <w:name w:val="footnote reference"/>
    <w:basedOn w:val="DefaultParagraphFont"/>
    <w:uiPriority w:val="99"/>
    <w:semiHidden/>
    <w:unhideWhenUsed/>
    <w:rsid w:val="00D55CFE"/>
    <w:rPr>
      <w:vertAlign w:val="superscript"/>
    </w:rPr>
  </w:style>
  <w:style w:type="character" w:styleId="EndnoteReference">
    <w:name w:val="endnote reference"/>
    <w:basedOn w:val="DefaultParagraphFont"/>
    <w:uiPriority w:val="99"/>
    <w:semiHidden/>
    <w:unhideWhenUsed/>
    <w:rsid w:val="00B145E9"/>
    <w:rPr>
      <w:vertAlign w:val="superscript"/>
    </w:rPr>
  </w:style>
  <w:style w:type="paragraph" w:styleId="Header">
    <w:name w:val="header"/>
    <w:basedOn w:val="Normal"/>
    <w:link w:val="HeaderChar"/>
    <w:uiPriority w:val="99"/>
    <w:unhideWhenUsed/>
    <w:rsid w:val="00165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919"/>
  </w:style>
  <w:style w:type="paragraph" w:styleId="Footer">
    <w:name w:val="footer"/>
    <w:basedOn w:val="Normal"/>
    <w:link w:val="FooterChar"/>
    <w:uiPriority w:val="99"/>
    <w:unhideWhenUsed/>
    <w:rsid w:val="00165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919"/>
  </w:style>
  <w:style w:type="character" w:styleId="CommentReference">
    <w:name w:val="annotation reference"/>
    <w:basedOn w:val="DefaultParagraphFont"/>
    <w:uiPriority w:val="99"/>
    <w:semiHidden/>
    <w:unhideWhenUsed/>
    <w:rsid w:val="00A676E0"/>
    <w:rPr>
      <w:sz w:val="16"/>
      <w:szCs w:val="16"/>
    </w:rPr>
  </w:style>
  <w:style w:type="paragraph" w:styleId="CommentText">
    <w:name w:val="annotation text"/>
    <w:basedOn w:val="Normal"/>
    <w:link w:val="CommentTextChar"/>
    <w:uiPriority w:val="99"/>
    <w:semiHidden/>
    <w:unhideWhenUsed/>
    <w:rsid w:val="00A676E0"/>
    <w:pPr>
      <w:spacing w:line="240" w:lineRule="auto"/>
    </w:pPr>
    <w:rPr>
      <w:sz w:val="20"/>
      <w:szCs w:val="20"/>
    </w:rPr>
  </w:style>
  <w:style w:type="character" w:customStyle="1" w:styleId="CommentTextChar">
    <w:name w:val="Comment Text Char"/>
    <w:basedOn w:val="DefaultParagraphFont"/>
    <w:link w:val="CommentText"/>
    <w:uiPriority w:val="99"/>
    <w:semiHidden/>
    <w:rsid w:val="00A676E0"/>
    <w:rPr>
      <w:sz w:val="20"/>
      <w:szCs w:val="20"/>
    </w:rPr>
  </w:style>
  <w:style w:type="paragraph" w:styleId="CommentSubject">
    <w:name w:val="annotation subject"/>
    <w:basedOn w:val="CommentText"/>
    <w:next w:val="CommentText"/>
    <w:link w:val="CommentSubjectChar"/>
    <w:uiPriority w:val="99"/>
    <w:semiHidden/>
    <w:unhideWhenUsed/>
    <w:rsid w:val="00A676E0"/>
    <w:rPr>
      <w:b/>
      <w:bCs/>
    </w:rPr>
  </w:style>
  <w:style w:type="character" w:customStyle="1" w:styleId="CommentSubjectChar">
    <w:name w:val="Comment Subject Char"/>
    <w:basedOn w:val="CommentTextChar"/>
    <w:link w:val="CommentSubject"/>
    <w:uiPriority w:val="99"/>
    <w:semiHidden/>
    <w:rsid w:val="00A676E0"/>
    <w:rPr>
      <w:b/>
      <w:bCs/>
      <w:sz w:val="20"/>
      <w:szCs w:val="20"/>
    </w:rPr>
  </w:style>
  <w:style w:type="paragraph" w:styleId="BalloonText">
    <w:name w:val="Balloon Text"/>
    <w:basedOn w:val="Normal"/>
    <w:link w:val="BalloonTextChar"/>
    <w:uiPriority w:val="99"/>
    <w:semiHidden/>
    <w:unhideWhenUsed/>
    <w:rsid w:val="00A676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6E0"/>
    <w:rPr>
      <w:rFonts w:ascii="Segoe UI" w:hAnsi="Segoe UI" w:cs="Segoe UI"/>
      <w:sz w:val="18"/>
      <w:szCs w:val="18"/>
    </w:rPr>
  </w:style>
  <w:style w:type="paragraph" w:styleId="Revision">
    <w:name w:val="Revision"/>
    <w:hidden/>
    <w:uiPriority w:val="99"/>
    <w:semiHidden/>
    <w:rsid w:val="00E671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1DDC-609D-4EA5-83E2-03F4A863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16</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Wen Hsu</dc:creator>
  <cp:keywords/>
  <dc:description/>
  <cp:lastModifiedBy>Wen Wen Hsu</cp:lastModifiedBy>
  <cp:revision>4</cp:revision>
  <dcterms:created xsi:type="dcterms:W3CDTF">2019-11-21T19:15:00Z</dcterms:created>
  <dcterms:modified xsi:type="dcterms:W3CDTF">2020-02-09T20:37:00Z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id="mLZ02CKD"/&gt;&lt;style id="http://www.zotero.org/styles/chicago-fullnote-bibliography-with-ibid" locale="en-US" hasBibliography="1" bibliographyStyleHasBeenSet="0"/&gt;&lt;prefs&gt;&lt;pref name="fieldType" value</vt:lpwstr>
  </property>
  <property fmtid="{D5CDD505-2E9C-101B-9397-08002B2CF9AE}" pid="3" name="ZOTERO_PREF_2">
    <vt:lpwstr>="Field"/&gt;&lt;pref name="automaticJournalAbbreviations" value="true"/&gt;&lt;pref name="noteType" value="1"/&gt;&lt;/prefs&gt;&lt;/data&gt;</vt:lpwstr>
  </property>
</Properties>
</file>